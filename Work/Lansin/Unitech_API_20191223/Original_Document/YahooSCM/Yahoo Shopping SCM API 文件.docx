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91" w:rsidRDefault="009A3172">
      <w:pPr>
        <w:pStyle w:val="a3"/>
      </w:pPr>
      <w:bookmarkStart w:id="0" w:name="_iluev2xt9cji" w:colFirst="0" w:colLast="0"/>
      <w:bookmarkStart w:id="1" w:name="_GoBack"/>
      <w:bookmarkEnd w:id="0"/>
      <w:bookmarkEnd w:id="1"/>
      <w:r>
        <w:rPr>
          <w:rFonts w:ascii="Arial Unicode MS" w:eastAsia="Arial Unicode MS" w:hAnsi="Arial Unicode MS" w:cs="Arial Unicode MS"/>
        </w:rPr>
        <w:t xml:space="preserve">Yahoo Shopping SCM API </w:t>
      </w:r>
      <w:r>
        <w:rPr>
          <w:rFonts w:ascii="Arial Unicode MS" w:eastAsia="Arial Unicode MS" w:hAnsi="Arial Unicode MS" w:cs="Arial Unicode MS"/>
        </w:rPr>
        <w:t>文件</w:t>
      </w:r>
    </w:p>
    <w:sdt>
      <w:sdtPr>
        <w:id w:val="716399563"/>
        <w:docPartObj>
          <w:docPartGallery w:val="Table of Contents"/>
          <w:docPartUnique/>
        </w:docPartObj>
      </w:sdtPr>
      <w:sdtEndPr/>
      <w:sdtContent>
        <w:p w:rsidR="00C54E91" w:rsidRDefault="009A3172">
          <w:pPr>
            <w:tabs>
              <w:tab w:val="right" w:pos="11952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aw5tfmica56">
            <w:r>
              <w:rPr>
                <w:b/>
              </w:rPr>
              <w:t xml:space="preserve">API </w:t>
            </w:r>
            <w:r>
              <w:rPr>
                <w:b/>
              </w:rPr>
              <w:t>認證機制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_maw5tfmica56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78fly8rzvomm">
            <w:r>
              <w:rPr>
                <w:rFonts w:eastAsia="Arial"/>
                <w:color w:val="000000"/>
              </w:rPr>
              <w:t>Sign In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_78fly8rzvomm \h </w:instrText>
          </w:r>
          <w:r>
            <w:fldChar w:fldCharType="separate"/>
          </w:r>
          <w:r>
            <w:rPr>
              <w:rFonts w:eastAsia="Arial"/>
              <w:color w:val="000000"/>
            </w:rPr>
            <w:t>3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4w1bo0auwe5h">
            <w:r>
              <w:rPr>
                <w:rFonts w:eastAsia="Arial"/>
                <w:color w:val="000000"/>
              </w:rPr>
              <w:t xml:space="preserve">Java </w:t>
            </w:r>
            <w:r>
              <w:rPr>
                <w:rFonts w:eastAsia="Arial"/>
                <w:color w:val="000000"/>
              </w:rPr>
              <w:t>範例程式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_4w1bo0auwe5h \h </w:instrText>
          </w:r>
          <w:r>
            <w:fldChar w:fldCharType="separate"/>
          </w:r>
          <w:r>
            <w:rPr>
              <w:rFonts w:eastAsia="Arial"/>
              <w:color w:val="000000"/>
            </w:rPr>
            <w:t>3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9tmuordjht61">
            <w:r>
              <w:rPr>
                <w:rFonts w:eastAsia="Arial"/>
                <w:color w:val="000000"/>
              </w:rPr>
              <w:t xml:space="preserve">php </w:t>
            </w:r>
            <w:r>
              <w:rPr>
                <w:rFonts w:eastAsia="Arial"/>
                <w:color w:val="000000"/>
              </w:rPr>
              <w:t>範例程式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_9tmuordjht61 \h </w:instrText>
          </w:r>
          <w:r>
            <w:fldChar w:fldCharType="separate"/>
          </w:r>
          <w:r>
            <w:rPr>
              <w:rFonts w:eastAsia="Arial"/>
              <w:color w:val="000000"/>
            </w:rPr>
            <w:t>4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dd3k4rkjgi8">
            <w:r>
              <w:rPr>
                <w:rFonts w:eastAsia="Arial"/>
                <w:color w:val="000000"/>
              </w:rPr>
              <w:t>取得</w:t>
            </w:r>
            <w:r>
              <w:rPr>
                <w:rFonts w:eastAsia="Arial"/>
                <w:color w:val="000000"/>
              </w:rPr>
              <w:t xml:space="preserve"> WSSID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_dd3k4rkjgi8 \h </w:instrText>
          </w:r>
          <w:r>
            <w:fldChar w:fldCharType="separate"/>
          </w:r>
          <w:r>
            <w:rPr>
              <w:rFonts w:eastAsia="Arial"/>
              <w:color w:val="000000"/>
            </w:rPr>
            <w:t>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fo75u0eodgif">
            <w:r>
              <w:rPr>
                <w:rFonts w:eastAsia="Arial"/>
                <w:b/>
                <w:color w:val="000000"/>
              </w:rPr>
              <w:t>API Objects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_fo75u0eodgif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9vx4vkge6c7t">
            <w:r>
              <w:rPr>
                <w:rFonts w:eastAsia="Arial"/>
                <w:color w:val="000000"/>
              </w:rPr>
              <w:t>Common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_9vx4vkge6c7t \h </w:instrText>
          </w:r>
          <w:r>
            <w:fldChar w:fldCharType="separate"/>
          </w:r>
          <w:r>
            <w:rPr>
              <w:rFonts w:eastAsia="Arial"/>
              <w:color w:val="000000"/>
            </w:rPr>
            <w:t>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gs5wr72480lg">
            <w:r>
              <w:rPr>
                <w:rFonts w:eastAsia="Arial"/>
                <w:color w:val="000000"/>
              </w:rPr>
              <w:t>Token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_g</w:instrText>
          </w:r>
          <w:r>
            <w:instrText xml:space="preserve">s5wr72480lg \h </w:instrText>
          </w:r>
          <w:r>
            <w:fldChar w:fldCharType="separate"/>
          </w:r>
          <w:r>
            <w:rPr>
              <w:rFonts w:eastAsia="Arial"/>
              <w:color w:val="000000"/>
            </w:rPr>
            <w:t>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pfxb4h4fhnid">
            <w:r>
              <w:rPr>
                <w:rFonts w:eastAsia="Arial"/>
                <w:color w:val="000000"/>
              </w:rPr>
              <w:t>ShipType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_pfxb4h4fhnid \h </w:instrText>
          </w:r>
          <w:r>
            <w:fldChar w:fldCharType="separate"/>
          </w:r>
          <w:r>
            <w:rPr>
              <w:rFonts w:eastAsia="Arial"/>
              <w:color w:val="000000"/>
            </w:rPr>
            <w:t>7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czlr3mjsx0sx">
            <w:r>
              <w:rPr>
                <w:rFonts w:eastAsia="Arial"/>
                <w:color w:val="000000"/>
              </w:rPr>
              <w:t>User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_czlr3mjsx0sx \h </w:instrText>
          </w:r>
          <w:r>
            <w:fldChar w:fldCharType="separate"/>
          </w:r>
          <w:r>
            <w:rPr>
              <w:rFonts w:eastAsia="Arial"/>
              <w:color w:val="000000"/>
            </w:rPr>
            <w:t>7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4awwpwpdw6qu">
            <w:r>
              <w:rPr>
                <w:rFonts w:eastAsia="Arial"/>
                <w:color w:val="000000"/>
              </w:rPr>
              <w:t xml:space="preserve">User </w:t>
            </w:r>
            <w:r>
              <w:rPr>
                <w:rFonts w:eastAsia="Arial"/>
                <w:color w:val="000000"/>
              </w:rPr>
              <w:t>供應商使用者資訊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_4awwpwpdw6qu \h </w:instrText>
          </w:r>
          <w:r>
            <w:fldChar w:fldCharType="separate"/>
          </w:r>
          <w:r>
            <w:rPr>
              <w:rFonts w:eastAsia="Arial"/>
              <w:color w:val="000000"/>
            </w:rPr>
            <w:t>7</w:t>
          </w:r>
          <w:r>
            <w:fldChar w:fldCharType="end"/>
          </w:r>
          <w:r>
            <w:t>`</w:t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10dpisakx13x">
            <w:r>
              <w:rPr>
                <w:rFonts w:eastAsia="Arial"/>
                <w:color w:val="000000"/>
              </w:rPr>
              <w:t xml:space="preserve">SupplierProfile </w:t>
            </w:r>
            <w:r>
              <w:rPr>
                <w:rFonts w:eastAsia="Arial"/>
                <w:color w:val="000000"/>
              </w:rPr>
              <w:t>供應商設定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_10dpisakx13x \h </w:instrText>
          </w:r>
          <w:r>
            <w:fldChar w:fldCharType="separate"/>
          </w:r>
          <w:r>
            <w:rPr>
              <w:rFonts w:eastAsia="Arial"/>
              <w:color w:val="000000"/>
            </w:rPr>
            <w:t>7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nhlcbtnrxx20">
            <w:r>
              <w:rPr>
                <w:rFonts w:eastAsia="Arial"/>
                <w:color w:val="000000"/>
              </w:rPr>
              <w:t xml:space="preserve">SupplierInfo </w:t>
            </w:r>
            <w:r>
              <w:rPr>
                <w:rFonts w:eastAsia="Arial"/>
                <w:color w:val="000000"/>
              </w:rPr>
              <w:t>供應商詳細資訊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_nhlcbtnrxx20 \h </w:instrText>
          </w:r>
          <w:r>
            <w:fldChar w:fldCharType="separate"/>
          </w:r>
          <w:r>
            <w:rPr>
              <w:rFonts w:eastAsia="Arial"/>
              <w:color w:val="000000"/>
            </w:rPr>
            <w:t>8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irf8hxj73fiu">
            <w:r>
              <w:rPr>
                <w:rFonts w:eastAsia="Arial"/>
                <w:color w:val="000000"/>
              </w:rPr>
              <w:t xml:space="preserve">ContactWindow </w:t>
            </w:r>
            <w:r>
              <w:rPr>
                <w:rFonts w:eastAsia="Arial"/>
                <w:color w:val="000000"/>
              </w:rPr>
              <w:t>聯絡資訊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_irf8hxj73fiu \h </w:instrText>
          </w:r>
          <w:r>
            <w:fldChar w:fldCharType="separate"/>
          </w:r>
          <w:r>
            <w:rPr>
              <w:rFonts w:eastAsia="Arial"/>
              <w:color w:val="000000"/>
            </w:rPr>
            <w:t>8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yk237ohzld5f">
            <w:r>
              <w:rPr>
                <w:rFonts w:eastAsia="Arial"/>
                <w:color w:val="000000"/>
              </w:rPr>
              <w:t>Category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_yk23</w:instrText>
          </w:r>
          <w:r>
            <w:instrText xml:space="preserve">7ohzld5f \h </w:instrText>
          </w:r>
          <w:r>
            <w:fldChar w:fldCharType="separate"/>
          </w:r>
          <w:r>
            <w:rPr>
              <w:rFonts w:eastAsia="Arial"/>
              <w:color w:val="000000"/>
            </w:rPr>
            <w:t>9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up2jq45wjz1m">
            <w:r>
              <w:rPr>
                <w:rFonts w:eastAsia="Arial"/>
                <w:color w:val="000000"/>
              </w:rPr>
              <w:t xml:space="preserve">Category </w:t>
            </w:r>
            <w:r>
              <w:rPr>
                <w:rFonts w:eastAsia="Arial"/>
                <w:color w:val="000000"/>
              </w:rPr>
              <w:t>分類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_up2jq45wjz1m \h </w:instrText>
          </w:r>
          <w:r>
            <w:fldChar w:fldCharType="separate"/>
          </w:r>
          <w:r>
            <w:rPr>
              <w:rFonts w:eastAsia="Arial"/>
              <w:color w:val="000000"/>
            </w:rPr>
            <w:t>9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bza3cikt0w44">
            <w:r>
              <w:rPr>
                <w:rFonts w:eastAsia="Arial"/>
                <w:color w:val="000000"/>
              </w:rPr>
              <w:t xml:space="preserve">Categories </w:t>
            </w:r>
            <w:r>
              <w:rPr>
                <w:rFonts w:eastAsia="Arial"/>
                <w:color w:val="000000"/>
              </w:rPr>
              <w:t>分類列表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_bza3cikt0w44 \h </w:instrText>
          </w:r>
          <w:r>
            <w:fldChar w:fldCharType="separate"/>
          </w:r>
          <w:r>
            <w:rPr>
              <w:rFonts w:eastAsia="Arial"/>
              <w:color w:val="000000"/>
            </w:rPr>
            <w:t>9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jv09hi8cax4x">
            <w:r>
              <w:rPr>
                <w:rFonts w:eastAsia="Arial"/>
                <w:color w:val="000000"/>
              </w:rPr>
              <w:t xml:space="preserve">ProposedCategory </w:t>
            </w:r>
            <w:r>
              <w:rPr>
                <w:rFonts w:eastAsia="Arial"/>
                <w:color w:val="000000"/>
              </w:rPr>
              <w:t>近期提案分類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_jv09hi8cax4x \h </w:instrText>
          </w:r>
          <w:r>
            <w:fldChar w:fldCharType="separate"/>
          </w:r>
          <w:r>
            <w:rPr>
              <w:rFonts w:eastAsia="Arial"/>
              <w:color w:val="000000"/>
            </w:rPr>
            <w:t>10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l62kkyxeryku">
            <w:r>
              <w:rPr>
                <w:rFonts w:eastAsia="Arial"/>
                <w:color w:val="000000"/>
              </w:rPr>
              <w:t xml:space="preserve">ProposedCategories </w:t>
            </w:r>
            <w:r>
              <w:rPr>
                <w:rFonts w:eastAsia="Arial"/>
                <w:color w:val="000000"/>
              </w:rPr>
              <w:t>近期提案分類列表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_l62kkyxeryku \h </w:instrText>
          </w:r>
          <w:r>
            <w:fldChar w:fldCharType="separate"/>
          </w:r>
          <w:r>
            <w:rPr>
              <w:rFonts w:eastAsia="Arial"/>
              <w:color w:val="000000"/>
            </w:rPr>
            <w:t>10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ctzcew1n77gy">
            <w:r>
              <w:rPr>
                <w:rFonts w:eastAsia="Arial"/>
                <w:color w:val="000000"/>
              </w:rPr>
              <w:t>Structured Data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_ctzcew1n77gy \h </w:instrText>
          </w:r>
          <w:r>
            <w:fldChar w:fldCharType="separate"/>
          </w:r>
          <w:r>
            <w:rPr>
              <w:rFonts w:eastAsia="Arial"/>
              <w:color w:val="000000"/>
            </w:rPr>
            <w:t>10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46a1tqs7jbm5">
            <w:r>
              <w:rPr>
                <w:rFonts w:eastAsia="Arial"/>
                <w:color w:val="000000"/>
              </w:rPr>
              <w:t xml:space="preserve">StruDataAttrCluster </w:t>
            </w:r>
            <w:r>
              <w:rPr>
                <w:rFonts w:eastAsia="Arial"/>
                <w:color w:val="000000"/>
              </w:rPr>
              <w:t>結構化資料屬性集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_46a1tqs7jbm5 \h </w:instrText>
          </w:r>
          <w:r>
            <w:fldChar w:fldCharType="separate"/>
          </w:r>
          <w:r>
            <w:rPr>
              <w:rFonts w:eastAsia="Arial"/>
              <w:color w:val="000000"/>
            </w:rPr>
            <w:t>10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wfw6k6f50z6d">
            <w:r>
              <w:rPr>
                <w:rFonts w:eastAsia="Arial"/>
                <w:color w:val="000000"/>
              </w:rPr>
              <w:t xml:space="preserve">Attribute </w:t>
            </w:r>
            <w:r>
              <w:rPr>
                <w:rFonts w:eastAsia="Arial"/>
                <w:color w:val="000000"/>
              </w:rPr>
              <w:t>欄位屬性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_wfw6k6f50z6d \h </w:instrText>
          </w:r>
          <w:r>
            <w:fldChar w:fldCharType="separate"/>
          </w:r>
          <w:r>
            <w:rPr>
              <w:rFonts w:eastAsia="Arial"/>
              <w:color w:val="000000"/>
            </w:rPr>
            <w:t>10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e0yjdeu0jypm">
            <w:r>
              <w:rPr>
                <w:rFonts w:eastAsia="Arial"/>
                <w:color w:val="000000"/>
              </w:rPr>
              <w:t xml:space="preserve">Constraints </w:t>
            </w:r>
            <w:r>
              <w:rPr>
                <w:rFonts w:eastAsia="Arial"/>
                <w:color w:val="000000"/>
              </w:rPr>
              <w:t>欄位限制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_e0yjdeu0jypm \h </w:instrText>
          </w:r>
          <w:r>
            <w:fldChar w:fldCharType="separate"/>
          </w:r>
          <w:r>
            <w:rPr>
              <w:rFonts w:eastAsia="Arial"/>
              <w:color w:val="000000"/>
            </w:rPr>
            <w:t>11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z48i9hz8owkl">
            <w:r>
              <w:rPr>
                <w:rFonts w:eastAsia="Arial"/>
                <w:color w:val="000000"/>
              </w:rPr>
              <w:t xml:space="preserve">StruDataAttrClusters </w:t>
            </w:r>
            <w:r>
              <w:rPr>
                <w:rFonts w:eastAsia="Arial"/>
                <w:color w:val="000000"/>
              </w:rPr>
              <w:t>結構化資料屬性集列表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_z48i9hz8owkl \h </w:instrText>
          </w:r>
          <w:r>
            <w:fldChar w:fldCharType="separate"/>
          </w:r>
          <w:r>
            <w:rPr>
              <w:rFonts w:eastAsia="Arial"/>
              <w:color w:val="000000"/>
            </w:rPr>
            <w:t>11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qvaglzk51n8e">
            <w:r>
              <w:rPr>
                <w:rFonts w:eastAsia="Arial"/>
                <w:color w:val="000000"/>
              </w:rPr>
              <w:t>Service Desk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_qvaglzk51n8e \h </w:instrText>
          </w:r>
          <w:r>
            <w:fldChar w:fldCharType="separate"/>
          </w:r>
          <w:r>
            <w:rPr>
              <w:rFonts w:eastAsia="Arial"/>
              <w:color w:val="000000"/>
            </w:rPr>
            <w:t>11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fzlwkxp8ud2p">
            <w:r>
              <w:rPr>
                <w:rFonts w:eastAsia="Arial"/>
                <w:color w:val="000000"/>
              </w:rPr>
              <w:t xml:space="preserve">ServiceDesk </w:t>
            </w:r>
            <w:r>
              <w:rPr>
                <w:rFonts w:eastAsia="Arial"/>
                <w:color w:val="000000"/>
              </w:rPr>
              <w:t>作業窗口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_fzlwkxp8ud2p \h </w:instrText>
          </w:r>
          <w:r>
            <w:fldChar w:fldCharType="separate"/>
          </w:r>
          <w:r>
            <w:rPr>
              <w:rFonts w:eastAsia="Arial"/>
              <w:color w:val="000000"/>
            </w:rPr>
            <w:t>11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56bkoer1q9gi">
            <w:r>
              <w:rPr>
                <w:rFonts w:eastAsia="Arial"/>
                <w:color w:val="000000"/>
              </w:rPr>
              <w:t xml:space="preserve">ServiceDesks </w:t>
            </w:r>
            <w:r>
              <w:rPr>
                <w:rFonts w:eastAsia="Arial"/>
                <w:color w:val="000000"/>
              </w:rPr>
              <w:t>作業窗口列表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_56bkoer1q9gi \h </w:instrText>
          </w:r>
          <w:r>
            <w:fldChar w:fldCharType="separate"/>
          </w:r>
          <w:r>
            <w:rPr>
              <w:rFonts w:eastAsia="Arial"/>
              <w:color w:val="000000"/>
            </w:rPr>
            <w:t>12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s5lvz287otpv">
            <w:r>
              <w:rPr>
                <w:rFonts w:eastAsia="Arial"/>
                <w:color w:val="000000"/>
              </w:rPr>
              <w:t>Proposal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_s5lvz287otpv</w:instrText>
          </w:r>
          <w:r>
            <w:instrText xml:space="preserve"> \h </w:instrText>
          </w:r>
          <w:r>
            <w:fldChar w:fldCharType="separate"/>
          </w:r>
          <w:r>
            <w:rPr>
              <w:rFonts w:eastAsia="Arial"/>
              <w:color w:val="000000"/>
            </w:rPr>
            <w:t>12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gutiwinu6ukr">
            <w:r>
              <w:rPr>
                <w:rFonts w:eastAsia="Arial"/>
                <w:color w:val="000000"/>
              </w:rPr>
              <w:t xml:space="preserve">Proposal </w:t>
            </w:r>
            <w:r>
              <w:rPr>
                <w:rFonts w:eastAsia="Arial"/>
                <w:color w:val="000000"/>
              </w:rPr>
              <w:t>提案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_gutiwinu6ukr \h </w:instrText>
          </w:r>
          <w:r>
            <w:fldChar w:fldCharType="separate"/>
          </w:r>
          <w:r>
            <w:rPr>
              <w:rFonts w:eastAsia="Arial"/>
              <w:color w:val="000000"/>
            </w:rPr>
            <w:t>12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i7da4rj317sn">
            <w:r>
              <w:rPr>
                <w:rFonts w:eastAsia="Arial"/>
                <w:color w:val="000000"/>
              </w:rPr>
              <w:t>P</w:t>
            </w:r>
            <w:r>
              <w:rPr>
                <w:rFonts w:eastAsia="Arial"/>
                <w:color w:val="000000"/>
              </w:rPr>
              <w:t xml:space="preserve">roposalProduct </w:t>
            </w:r>
            <w:r>
              <w:rPr>
                <w:rFonts w:eastAsia="Arial"/>
                <w:color w:val="000000"/>
              </w:rPr>
              <w:t>提案商品資訊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_i7da4rj317sn \h </w:instrText>
          </w:r>
          <w:r>
            <w:fldChar w:fldCharType="separate"/>
          </w:r>
          <w:r>
            <w:rPr>
              <w:rFonts w:eastAsia="Arial"/>
              <w:color w:val="000000"/>
            </w:rPr>
            <w:t>14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du3b8fw2ljkh">
            <w:r>
              <w:rPr>
                <w:rFonts w:eastAsia="Arial"/>
                <w:color w:val="000000"/>
              </w:rPr>
              <w:t xml:space="preserve">ProposalProductWarranty </w:t>
            </w:r>
            <w:r>
              <w:rPr>
                <w:rFonts w:eastAsia="Arial"/>
                <w:color w:val="000000"/>
              </w:rPr>
              <w:t>商品保證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_du3b8fw2ljkh \h </w:instrText>
          </w:r>
          <w:r>
            <w:fldChar w:fldCharType="separate"/>
          </w:r>
          <w:r>
            <w:rPr>
              <w:rFonts w:eastAsia="Arial"/>
              <w:color w:val="000000"/>
            </w:rPr>
            <w:t>17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arjwqg2s8umi">
            <w:r>
              <w:rPr>
                <w:rFonts w:eastAsia="Arial"/>
                <w:color w:val="000000"/>
              </w:rPr>
              <w:t xml:space="preserve">ProposalProductSpec </w:t>
            </w:r>
            <w:r>
              <w:rPr>
                <w:rFonts w:eastAsia="Arial"/>
                <w:color w:val="000000"/>
              </w:rPr>
              <w:t>商品屬性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_arjwqg2s8umi \h </w:instrText>
          </w:r>
          <w:r>
            <w:fldChar w:fldCharType="separate"/>
          </w:r>
          <w:r>
            <w:rPr>
              <w:rFonts w:eastAsia="Arial"/>
              <w:color w:val="000000"/>
            </w:rPr>
            <w:t>17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xoh5xb8nf9t3">
            <w:r>
              <w:rPr>
                <w:rFonts w:eastAsia="Arial"/>
                <w:color w:val="000000"/>
              </w:rPr>
              <w:t>ProposalModel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_xoh5xb8nf9t3 \h </w:instrText>
          </w:r>
          <w:r>
            <w:fldChar w:fldCharType="separate"/>
          </w:r>
          <w:r>
            <w:rPr>
              <w:rFonts w:eastAsia="Arial"/>
              <w:color w:val="000000"/>
            </w:rPr>
            <w:t>17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9squwyexx8am">
            <w:r>
              <w:rPr>
                <w:rFonts w:eastAsia="Arial"/>
                <w:color w:val="000000"/>
              </w:rPr>
              <w:t>ProposalI</w:t>
            </w:r>
            <w:r>
              <w:rPr>
                <w:rFonts w:eastAsia="Arial"/>
                <w:color w:val="000000"/>
              </w:rPr>
              <w:t>tem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_9squwyexx8am \h </w:instrText>
          </w:r>
          <w:r>
            <w:fldChar w:fldCharType="separate"/>
          </w:r>
          <w:r>
            <w:rPr>
              <w:rFonts w:eastAsia="Arial"/>
              <w:color w:val="000000"/>
            </w:rPr>
            <w:t>18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1qx8expl63ug">
            <w:r>
              <w:rPr>
                <w:rFonts w:eastAsia="Arial"/>
                <w:color w:val="000000"/>
              </w:rPr>
              <w:t>ProductVideo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_1qx8expl63ug \h </w:instrText>
          </w:r>
          <w:r>
            <w:fldChar w:fldCharType="separate"/>
          </w:r>
          <w:r>
            <w:rPr>
              <w:rFonts w:eastAsia="Arial"/>
              <w:color w:val="000000"/>
            </w:rPr>
            <w:t>19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7nga7772pfv">
            <w:r>
              <w:rPr>
                <w:rFonts w:eastAsia="Arial"/>
                <w:color w:val="000000"/>
              </w:rPr>
              <w:t>ProductImage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_7nga7772pfv \h </w:instrText>
          </w:r>
          <w:r>
            <w:fldChar w:fldCharType="separate"/>
          </w:r>
          <w:r>
            <w:rPr>
              <w:rFonts w:eastAsia="Arial"/>
              <w:color w:val="000000"/>
            </w:rPr>
            <w:t>19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iv06w1cjrwo7">
            <w:r>
              <w:rPr>
                <w:rFonts w:eastAsia="Arial"/>
                <w:color w:val="000000"/>
              </w:rPr>
              <w:t>ProposalListing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_iv06w1cjrwo7 \h </w:instrText>
          </w:r>
          <w:r>
            <w:fldChar w:fldCharType="separate"/>
          </w:r>
          <w:r>
            <w:rPr>
              <w:rFonts w:eastAsia="Arial"/>
              <w:color w:val="000000"/>
            </w:rPr>
            <w:t>19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if7xaqhaivp8">
            <w:r>
              <w:rPr>
                <w:rFonts w:eastAsia="Arial"/>
                <w:color w:val="000000"/>
              </w:rPr>
              <w:t>Proposals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_if7xaqhaivp8 \h </w:instrText>
          </w:r>
          <w:r>
            <w:fldChar w:fldCharType="separate"/>
          </w:r>
          <w:r>
            <w:rPr>
              <w:rFonts w:eastAsia="Arial"/>
              <w:color w:val="000000"/>
            </w:rPr>
            <w:t>22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k0ukzjqe7qr">
            <w:r>
              <w:rPr>
                <w:rFonts w:eastAsia="Arial"/>
                <w:b/>
                <w:color w:val="000000"/>
              </w:rPr>
              <w:t>Endpoints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_k0ukzjqe7qr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22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j5evev72ih1k">
            <w:r>
              <w:rPr>
                <w:rFonts w:eastAsia="Arial"/>
                <w:color w:val="000000"/>
              </w:rPr>
              <w:t>Common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_j5evev72ih1k \h </w:instrText>
          </w:r>
          <w:r>
            <w:fldChar w:fldCharType="separate"/>
          </w:r>
          <w:r>
            <w:rPr>
              <w:rFonts w:eastAsia="Arial"/>
              <w:color w:val="000000"/>
            </w:rPr>
            <w:t>22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sda4rpcf80d1">
            <w:r>
              <w:rPr>
                <w:rFonts w:eastAsia="Arial"/>
                <w:color w:val="000000"/>
              </w:rPr>
              <w:t>GET /spa/v1/token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_sda4rpcf80d1 \h </w:instrText>
          </w:r>
          <w:r>
            <w:fldChar w:fldCharType="separate"/>
          </w:r>
          <w:r>
            <w:rPr>
              <w:rFonts w:eastAsia="Arial"/>
              <w:color w:val="000000"/>
            </w:rPr>
            <w:t>22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3vcacwu5qe25">
            <w:r>
              <w:rPr>
                <w:rFonts w:eastAsia="Arial"/>
                <w:color w:val="000000"/>
              </w:rPr>
              <w:t>GET /spa/v1/user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_3vcacwu5qe25 \h </w:instrText>
          </w:r>
          <w:r>
            <w:fldChar w:fldCharType="separate"/>
          </w:r>
          <w:r>
            <w:rPr>
              <w:rFonts w:eastAsia="Arial"/>
              <w:color w:val="000000"/>
            </w:rPr>
            <w:t>22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td86w1trnbkn">
            <w:r>
              <w:rPr>
                <w:rFonts w:eastAsia="Arial"/>
                <w:color w:val="000000"/>
              </w:rPr>
              <w:t>GET /spa/v1/serviceDesks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_td86w1trnbkn \h </w:instrText>
          </w:r>
          <w:r>
            <w:fldChar w:fldCharType="separate"/>
          </w:r>
          <w:r>
            <w:rPr>
              <w:rFonts w:eastAsia="Arial"/>
              <w:color w:val="000000"/>
            </w:rPr>
            <w:t>25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ajky3cunvnje">
            <w:r>
              <w:rPr>
                <w:rFonts w:eastAsia="Arial"/>
                <w:color w:val="000000"/>
              </w:rPr>
              <w:t>Category and Structured data attribute clusters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_ajky3cunvnje \h </w:instrText>
          </w:r>
          <w:r>
            <w:fldChar w:fldCharType="separate"/>
          </w:r>
          <w:r>
            <w:rPr>
              <w:rFonts w:eastAsia="Arial"/>
              <w:color w:val="000000"/>
            </w:rPr>
            <w:t>26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80cn715rwykq">
            <w:r>
              <w:rPr>
                <w:rFonts w:eastAsia="Arial"/>
                <w:color w:val="000000"/>
              </w:rPr>
              <w:t>GET /spa/v1/categories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_80cn715rwykq \h </w:instrText>
          </w:r>
          <w:r>
            <w:fldChar w:fldCharType="separate"/>
          </w:r>
          <w:r>
            <w:rPr>
              <w:rFonts w:eastAsia="Arial"/>
              <w:color w:val="000000"/>
            </w:rPr>
            <w:t>26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qhexr94p2rz9">
            <w:r>
              <w:rPr>
                <w:rFonts w:eastAsia="Arial"/>
                <w:color w:val="000000"/>
              </w:rPr>
              <w:t>GET /spa/v1/struDataAttrClusters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_qhexr94p2rz9 \h </w:instrText>
          </w:r>
          <w:r>
            <w:fldChar w:fldCharType="separate"/>
          </w:r>
          <w:r>
            <w:rPr>
              <w:rFonts w:eastAsia="Arial"/>
              <w:color w:val="000000"/>
            </w:rPr>
            <w:t>28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7jt9n28x2p9i">
            <w:r>
              <w:rPr>
                <w:rFonts w:eastAsia="Arial"/>
                <w:color w:val="000000"/>
              </w:rPr>
              <w:t>Proposal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_7jt9n28x2p9i \h </w:instrText>
          </w:r>
          <w:r>
            <w:fldChar w:fldCharType="separate"/>
          </w:r>
          <w:r>
            <w:rPr>
              <w:rFonts w:eastAsia="Arial"/>
              <w:color w:val="000000"/>
            </w:rPr>
            <w:t>30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s2xfdgtg645g">
            <w:r>
              <w:rPr>
                <w:rFonts w:eastAsia="Arial"/>
                <w:color w:val="000000"/>
              </w:rPr>
              <w:t>GET /spa/v1/proposals/{id}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_s2xfdgtg645g \h </w:instrText>
          </w:r>
          <w:r>
            <w:fldChar w:fldCharType="separate"/>
          </w:r>
          <w:r>
            <w:rPr>
              <w:rFonts w:eastAsia="Arial"/>
              <w:color w:val="000000"/>
            </w:rPr>
            <w:t>30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snr454y5dhd2">
            <w:r>
              <w:rPr>
                <w:rFonts w:eastAsia="Arial"/>
                <w:color w:val="000000"/>
              </w:rPr>
              <w:t>GET /spa/v1/proposals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_snr454y5dhd2 \h </w:instrText>
          </w:r>
          <w:r>
            <w:fldChar w:fldCharType="separate"/>
          </w:r>
          <w:r>
            <w:rPr>
              <w:rFonts w:eastAsia="Arial"/>
              <w:color w:val="000000"/>
            </w:rPr>
            <w:t>41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5x5duwuj4r91">
            <w:r>
              <w:rPr>
                <w:rFonts w:eastAsia="Arial"/>
                <w:color w:val="000000"/>
              </w:rPr>
              <w:t>POST /spa/v1/proposals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_5x5duwuj4r91 \h </w:instrText>
          </w:r>
          <w:r>
            <w:fldChar w:fldCharType="separate"/>
          </w:r>
          <w:r>
            <w:rPr>
              <w:rFonts w:eastAsia="Arial"/>
              <w:color w:val="000000"/>
            </w:rPr>
            <w:t>52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aooo0xy3i14l">
            <w:r>
              <w:rPr>
                <w:rFonts w:eastAsia="Arial"/>
                <w:color w:val="000000"/>
              </w:rPr>
              <w:t>Listing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_aooo0xy3i14l \h </w:instrText>
          </w:r>
          <w:r>
            <w:fldChar w:fldCharType="separate"/>
          </w:r>
          <w:r>
            <w:rPr>
              <w:rFonts w:eastAsia="Arial"/>
              <w:color w:val="000000"/>
            </w:rPr>
            <w:t>76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5mq32zbuj8p8">
            <w:r>
              <w:rPr>
                <w:rFonts w:eastAsia="Arial"/>
                <w:color w:val="000000"/>
              </w:rPr>
              <w:t>GET /spa/v1/lis</w:t>
            </w:r>
            <w:r>
              <w:rPr>
                <w:rFonts w:eastAsia="Arial"/>
                <w:color w:val="000000"/>
              </w:rPr>
              <w:t>tings/{id}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_5mq32zbuj8p8 \h </w:instrText>
          </w:r>
          <w:r>
            <w:fldChar w:fldCharType="separate"/>
          </w:r>
          <w:r>
            <w:rPr>
              <w:rFonts w:eastAsia="Arial"/>
              <w:color w:val="000000"/>
            </w:rPr>
            <w:t>76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g5vu59lhbnhu">
            <w:r>
              <w:rPr>
                <w:rFonts w:eastAsia="Arial"/>
                <w:color w:val="000000"/>
              </w:rPr>
              <w:t>GET /spa/v1/listings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_g5vu59lhbnhu \h </w:instrText>
          </w:r>
          <w:r>
            <w:fldChar w:fldCharType="separate"/>
          </w:r>
          <w:r>
            <w:rPr>
              <w:rFonts w:eastAsia="Arial"/>
              <w:color w:val="000000"/>
            </w:rPr>
            <w:t>78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808fe2bru9md">
            <w:r>
              <w:rPr>
                <w:rFonts w:eastAsia="Arial"/>
                <w:b/>
                <w:color w:val="000000"/>
              </w:rPr>
              <w:t>檔案上傳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_808fe2bru9md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80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nnmcxpn21o1l">
            <w:r>
              <w:rPr>
                <w:rFonts w:eastAsia="Arial"/>
                <w:color w:val="000000"/>
              </w:rPr>
              <w:t>取得</w:t>
            </w:r>
            <w:r>
              <w:rPr>
                <w:rFonts w:eastAsia="Arial"/>
                <w:color w:val="000000"/>
              </w:rPr>
              <w:t xml:space="preserve"> Temp Credential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_nnmcxpn21o1l \h </w:instrText>
          </w:r>
          <w:r>
            <w:fldChar w:fldCharType="separate"/>
          </w:r>
          <w:r>
            <w:rPr>
              <w:rFonts w:eastAsia="Arial"/>
              <w:color w:val="000000"/>
            </w:rPr>
            <w:t>80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urn7g7z9b4l9">
            <w:r>
              <w:rPr>
                <w:rFonts w:eastAsia="Arial"/>
                <w:color w:val="000000"/>
              </w:rPr>
              <w:t>GET /credentials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_urn7g7z9b4l9 \h </w:instrText>
          </w:r>
          <w:r>
            <w:fldChar w:fldCharType="separate"/>
          </w:r>
          <w:r>
            <w:rPr>
              <w:rFonts w:eastAsia="Arial"/>
              <w:color w:val="000000"/>
            </w:rPr>
            <w:t>80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eb0zo45t3g2f">
            <w:r>
              <w:rPr>
                <w:rFonts w:eastAsia="Arial"/>
                <w:color w:val="000000"/>
              </w:rPr>
              <w:t>上傳檔案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_eb0zo45t3g2f \h </w:instrText>
          </w:r>
          <w:r>
            <w:fldChar w:fldCharType="separate"/>
          </w:r>
          <w:r>
            <w:rPr>
              <w:rFonts w:eastAsia="Arial"/>
              <w:color w:val="000000"/>
            </w:rPr>
            <w:t>81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z78h8ssl4tet">
            <w:r>
              <w:rPr>
                <w:rFonts w:eastAsia="Arial"/>
                <w:color w:val="000000"/>
              </w:rPr>
              <w:t>取得檔案</w:t>
            </w:r>
            <w:r>
              <w:rPr>
                <w:rFonts w:eastAsia="Arial"/>
                <w:color w:val="000000"/>
              </w:rPr>
              <w:t xml:space="preserve"> URL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_z78h8ssl4tet \h </w:instrText>
          </w:r>
          <w:r>
            <w:fldChar w:fldCharType="separate"/>
          </w:r>
          <w:r>
            <w:rPr>
              <w:rFonts w:eastAsia="Arial"/>
              <w:color w:val="000000"/>
            </w:rPr>
            <w:t>81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720"/>
            <w:rPr>
              <w:color w:val="000000"/>
            </w:rPr>
          </w:pPr>
          <w:hyperlink w:anchor="_q7eoq9mz2bs6">
            <w:r>
              <w:rPr>
                <w:rFonts w:eastAsia="Arial"/>
                <w:color w:val="000000"/>
              </w:rPr>
              <w:t>GET /fileObjects/{ETag}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_q7eoq9mz2bs6 \h </w:instrText>
          </w:r>
          <w:r>
            <w:fldChar w:fldCharType="separate"/>
          </w:r>
          <w:r>
            <w:rPr>
              <w:rFonts w:eastAsia="Arial"/>
              <w:color w:val="000000"/>
            </w:rPr>
            <w:t>81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bq4gzmn4su5y">
            <w:r>
              <w:rPr>
                <w:rFonts w:eastAsia="Arial"/>
                <w:b/>
                <w:color w:val="000000"/>
              </w:rPr>
              <w:t>Error Message Format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_bq4gzmn4su5y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82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z7zxxrnj2uxt">
            <w:r>
              <w:rPr>
                <w:rFonts w:eastAsia="Arial"/>
                <w:color w:val="000000"/>
              </w:rPr>
              <w:t>Case 1: Invalid Input - Blocked by Regular Expression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_z7zxxrnj2uxt \h </w:instrText>
          </w:r>
          <w:r>
            <w:fldChar w:fldCharType="separate"/>
          </w:r>
          <w:r>
            <w:rPr>
              <w:rFonts w:eastAsia="Arial"/>
              <w:color w:val="000000"/>
            </w:rPr>
            <w:t>83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cjg3mtgyejs5">
            <w:r>
              <w:rPr>
                <w:rFonts w:eastAsia="Arial"/>
                <w:color w:val="000000"/>
              </w:rPr>
              <w:t>Case 2: Single Mismatch Business Logic Error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_cjg3mtgyejs5 \h </w:instrText>
          </w:r>
          <w:r>
            <w:fldChar w:fldCharType="separate"/>
          </w:r>
          <w:r>
            <w:rPr>
              <w:rFonts w:eastAsia="Arial"/>
              <w:color w:val="000000"/>
            </w:rPr>
            <w:t>83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y3o6tpnj73nl">
            <w:r>
              <w:rPr>
                <w:rFonts w:eastAsia="Arial"/>
                <w:color w:val="000000"/>
              </w:rPr>
              <w:t>Case 3: Multiple Mismatch Business Logic Errors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_y3o6tpnj73nl \h </w:instrText>
          </w:r>
          <w:r>
            <w:fldChar w:fldCharType="separate"/>
          </w:r>
          <w:r>
            <w:rPr>
              <w:rFonts w:eastAsia="Arial"/>
              <w:color w:val="000000"/>
            </w:rPr>
            <w:t>84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1dem8qbbna7s">
            <w:r>
              <w:rPr>
                <w:rFonts w:eastAsia="Arial"/>
                <w:b/>
                <w:color w:val="000000"/>
              </w:rPr>
              <w:t>欄位定義表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_1dem8</w:instrText>
          </w:r>
          <w:r>
            <w:instrText xml:space="preserve">qbbna7s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84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dtihiaw3ruxj">
            <w:r>
              <w:rPr>
                <w:rFonts w:eastAsia="Arial"/>
                <w:color w:val="000000"/>
              </w:rPr>
              <w:t xml:space="preserve">ShipType </w:t>
            </w:r>
            <w:r>
              <w:rPr>
                <w:rFonts w:eastAsia="Arial"/>
                <w:color w:val="000000"/>
              </w:rPr>
              <w:t>配送方式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_dtihiaw3ruxj \h </w:instrText>
          </w:r>
          <w:r>
            <w:fldChar w:fldCharType="separate"/>
          </w:r>
          <w:r>
            <w:rPr>
              <w:rFonts w:eastAsia="Arial"/>
              <w:color w:val="000000"/>
            </w:rPr>
            <w:t>84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7jrz8r1i3rx2">
            <w:r>
              <w:rPr>
                <w:rFonts w:eastAsia="Arial"/>
                <w:b/>
                <w:color w:val="000000"/>
              </w:rPr>
              <w:t>附件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_7jrz8r1i3rx2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85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rpz5esmnotu4">
            <w:r>
              <w:rPr>
                <w:rFonts w:eastAsia="Arial"/>
                <w:color w:val="000000"/>
              </w:rPr>
              <w:t>商品詳情</w:t>
            </w:r>
            <w:r>
              <w:rPr>
                <w:rFonts w:eastAsia="Arial"/>
                <w:color w:val="000000"/>
              </w:rPr>
              <w:t xml:space="preserve"> HTML </w:t>
            </w:r>
            <w:r>
              <w:rPr>
                <w:rFonts w:eastAsia="Arial"/>
                <w:color w:val="000000"/>
              </w:rPr>
              <w:t>規則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_rpz5esmnotu4 \h </w:instrText>
          </w:r>
          <w:r>
            <w:fldChar w:fldCharType="separate"/>
          </w:r>
          <w:r>
            <w:rPr>
              <w:rFonts w:eastAsia="Arial"/>
              <w:color w:val="000000"/>
            </w:rPr>
            <w:t>85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60" w:line="240" w:lineRule="auto"/>
            <w:ind w:left="360"/>
            <w:rPr>
              <w:color w:val="000000"/>
            </w:rPr>
          </w:pPr>
          <w:hyperlink w:anchor="_5oh0v7mwpuae">
            <w:r>
              <w:rPr>
                <w:rFonts w:eastAsia="Arial"/>
                <w:color w:val="000000"/>
              </w:rPr>
              <w:t>賣場提案流程</w:t>
            </w:r>
          </w:hyperlink>
          <w:r>
            <w:rPr>
              <w:rFonts w:eastAsia="Arial"/>
              <w:color w:val="000000"/>
            </w:rPr>
            <w:tab/>
          </w:r>
          <w:r>
            <w:fldChar w:fldCharType="begin"/>
          </w:r>
          <w:r>
            <w:instrText xml:space="preserve"> PAGEREF _5oh0v7mwpuae \h </w:instrText>
          </w:r>
          <w:r>
            <w:fldChar w:fldCharType="separate"/>
          </w:r>
          <w:r>
            <w:rPr>
              <w:rFonts w:eastAsia="Arial"/>
              <w:color w:val="000000"/>
            </w:rPr>
            <w:t>85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line="240" w:lineRule="auto"/>
            <w:rPr>
              <w:b/>
              <w:color w:val="000000"/>
            </w:rPr>
          </w:pPr>
          <w:hyperlink w:anchor="_y64ddqs167gn">
            <w:r>
              <w:rPr>
                <w:rFonts w:eastAsia="Arial"/>
                <w:b/>
                <w:color w:val="000000"/>
              </w:rPr>
              <w:t>備註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_y64ddqs167gn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88</w:t>
          </w:r>
          <w:r>
            <w:fldChar w:fldCharType="end"/>
          </w:r>
        </w:p>
        <w:p w:rsidR="00C54E91" w:rsidRDefault="009A3172">
          <w:pPr>
            <w:tabs>
              <w:tab w:val="right" w:pos="11952"/>
            </w:tabs>
            <w:spacing w:before="200" w:after="80" w:line="240" w:lineRule="auto"/>
            <w:rPr>
              <w:b/>
              <w:color w:val="000000"/>
            </w:rPr>
          </w:pPr>
          <w:hyperlink w:anchor="_9g5292fomf69">
            <w:r>
              <w:rPr>
                <w:rFonts w:eastAsia="Arial"/>
                <w:b/>
                <w:color w:val="000000"/>
              </w:rPr>
              <w:t>Reference</w:t>
            </w:r>
          </w:hyperlink>
          <w:r>
            <w:rPr>
              <w:rFonts w:eastAsia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_9g5292fomf69 \h </w:instrText>
          </w:r>
          <w:r>
            <w:fldChar w:fldCharType="separate"/>
          </w:r>
          <w:r>
            <w:rPr>
              <w:rFonts w:eastAsia="Arial"/>
              <w:b/>
              <w:color w:val="000000"/>
            </w:rPr>
            <w:t>88</w:t>
          </w:r>
          <w:r>
            <w:fldChar w:fldCharType="end"/>
          </w:r>
          <w:r>
            <w:fldChar w:fldCharType="end"/>
          </w:r>
        </w:p>
      </w:sdtContent>
    </w:sdt>
    <w:p w:rsidR="00C54E91" w:rsidRDefault="009A3172">
      <w:pPr>
        <w:pStyle w:val="1"/>
      </w:pPr>
      <w:bookmarkStart w:id="2" w:name="_maw5tfmica56" w:colFirst="0" w:colLast="0"/>
      <w:bookmarkEnd w:id="2"/>
      <w:r>
        <w:rPr>
          <w:rFonts w:ascii="Arial Unicode MS" w:eastAsia="Arial Unicode MS" w:hAnsi="Arial Unicode MS" w:cs="Arial Unicode MS"/>
        </w:rPr>
        <w:t xml:space="preserve">API </w:t>
      </w:r>
      <w:r>
        <w:rPr>
          <w:rFonts w:ascii="Arial Unicode MS" w:eastAsia="Arial Unicode MS" w:hAnsi="Arial Unicode MS" w:cs="Arial Unicode MS"/>
        </w:rPr>
        <w:t>認證機制</w:t>
      </w:r>
    </w:p>
    <w:p w:rsidR="00C54E91" w:rsidRDefault="009A3172">
      <w:r>
        <w:rPr>
          <w:rFonts w:ascii="Arial Unicode MS" w:eastAsia="Arial Unicode MS" w:hAnsi="Arial Unicode MS" w:cs="Arial Unicode MS"/>
        </w:rPr>
        <w:t>本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透過</w:t>
      </w:r>
      <w:r>
        <w:rPr>
          <w:rFonts w:ascii="Arial Unicode MS" w:eastAsia="Arial Unicode MS" w:hAnsi="Arial Unicode MS" w:cs="Arial Unicode MS"/>
        </w:rPr>
        <w:t xml:space="preserve"> AES/CBC/PKCS5Padding </w:t>
      </w:r>
      <w:r>
        <w:rPr>
          <w:rFonts w:ascii="Arial Unicode MS" w:eastAsia="Arial Unicode MS" w:hAnsi="Arial Unicode MS" w:cs="Arial Unicode MS"/>
        </w:rPr>
        <w:t>加密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簽章機制產生之</w:t>
      </w:r>
      <w:r>
        <w:rPr>
          <w:rFonts w:ascii="Arial Unicode MS" w:eastAsia="Arial Unicode MS" w:hAnsi="Arial Unicode MS" w:cs="Arial Unicode MS"/>
        </w:rPr>
        <w:t xml:space="preserve"> Credential</w:t>
      </w:r>
      <w:r>
        <w:rPr>
          <w:rFonts w:ascii="Arial Unicode MS" w:eastAsia="Arial Unicode MS" w:hAnsi="Arial Unicode MS" w:cs="Arial Unicode MS"/>
        </w:rPr>
        <w:t>，登入後取得之</w:t>
      </w:r>
      <w:r>
        <w:rPr>
          <w:rFonts w:ascii="Arial Unicode MS" w:eastAsia="Arial Unicode MS" w:hAnsi="Arial Unicode MS" w:cs="Arial Unicode MS"/>
        </w:rPr>
        <w:t xml:space="preserve"> Cookie </w:t>
      </w:r>
      <w:r>
        <w:rPr>
          <w:rFonts w:ascii="Arial Unicode MS" w:eastAsia="Arial Unicode MS" w:hAnsi="Arial Unicode MS" w:cs="Arial Unicode MS"/>
        </w:rPr>
        <w:t>做為身分識別與授權檢查，使用者需先通過</w:t>
      </w:r>
      <w:hyperlink r:id="rId6">
        <w:r>
          <w:rPr>
            <w:color w:val="1155CC"/>
            <w:u w:val="single"/>
          </w:rPr>
          <w:t>申請網址</w:t>
        </w:r>
      </w:hyperlink>
      <w:r>
        <w:rPr>
          <w:rFonts w:ascii="Arial Unicode MS" w:eastAsia="Arial Unicode MS" w:hAnsi="Arial Unicode MS" w:cs="Arial Unicode MS"/>
        </w:rPr>
        <w:t>取得金鑰，完成後可在</w:t>
      </w:r>
      <w:r>
        <w:rPr>
          <w:rFonts w:ascii="Arial Unicode MS" w:eastAsia="Arial Unicode MS" w:hAnsi="Arial Unicode MS" w:cs="Arial Unicode MS"/>
        </w:rPr>
        <w:t xml:space="preserve"> </w:t>
      </w:r>
      <w:hyperlink r:id="rId7">
        <w:r>
          <w:rPr>
            <w:color w:val="1155CC"/>
            <w:u w:val="single"/>
          </w:rPr>
          <w:t xml:space="preserve">API Key </w:t>
        </w:r>
        <w:r>
          <w:rPr>
            <w:color w:val="1155CC"/>
            <w:u w:val="single"/>
          </w:rPr>
          <w:t>查詢</w:t>
        </w:r>
      </w:hyperlink>
      <w:r>
        <w:rPr>
          <w:rFonts w:ascii="Arial Unicode MS" w:eastAsia="Arial Unicode MS" w:hAnsi="Arial Unicode MS" w:cs="Arial Unicode MS"/>
        </w:rPr>
        <w:t>頁取得下列金鑰資訊。</w:t>
      </w:r>
    </w:p>
    <w:p w:rsidR="00C54E91" w:rsidRDefault="00C54E91"/>
    <w:tbl>
      <w:tblPr>
        <w:tblStyle w:val="a5"/>
        <w:tblW w:w="12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685"/>
        <w:gridCol w:w="4305"/>
        <w:gridCol w:w="3825"/>
      </w:tblGrid>
      <w:tr w:rsidR="00C54E91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欄位</w:t>
            </w:r>
          </w:p>
        </w:tc>
        <w:tc>
          <w:tcPr>
            <w:tcW w:w="26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Request Header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說明</w:t>
            </w:r>
          </w:p>
        </w:tc>
        <w:tc>
          <w:tcPr>
            <w:tcW w:w="38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範例</w:t>
            </w:r>
          </w:p>
        </w:tc>
      </w:tr>
      <w:tr w:rsidR="00C54E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Token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api-token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用於識別</w:t>
            </w:r>
            <w:r>
              <w:rPr>
                <w:rFonts w:ascii="Arial Unicode MS" w:eastAsia="Arial Unicode MS" w:hAnsi="Arial Unicode MS" w:cs="Arial Unicode MS"/>
              </w:rPr>
              <w:t xml:space="preserve"> API request </w:t>
            </w:r>
            <w:r>
              <w:rPr>
                <w:rFonts w:ascii="Arial Unicode MS" w:eastAsia="Arial Unicode MS" w:hAnsi="Arial Unicode MS" w:cs="Arial Unicode MS"/>
              </w:rPr>
              <w:t>的身分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Supplier_1234</w:t>
            </w:r>
          </w:p>
        </w:tc>
      </w:tr>
      <w:tr w:rsidR="00C54E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KeyValue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32 Bytes AES Secret Key</w:t>
            </w:r>
            <w:r>
              <w:rPr>
                <w:rFonts w:ascii="Arial Unicode MS" w:eastAsia="Arial Unicode MS" w:hAnsi="Arial Unicode MS" w:cs="Arial Unicode MS"/>
              </w:rPr>
              <w:t>，用於加密與計算簽章，以</w:t>
            </w:r>
            <w:r>
              <w:rPr>
                <w:rFonts w:ascii="Arial Unicode MS" w:eastAsia="Arial Unicode MS" w:hAnsi="Arial Unicode MS" w:cs="Arial Unicode MS"/>
              </w:rPr>
              <w:t xml:space="preserve"> Base64 </w:t>
            </w:r>
            <w:r>
              <w:rPr>
                <w:rFonts w:ascii="Arial Unicode MS" w:eastAsia="Arial Unicode MS" w:hAnsi="Arial Unicode MS" w:cs="Arial Unicode MS"/>
              </w:rPr>
              <w:t>表示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ABCDEFGHIJKLMNOPQRSTUVWXYZabcdef01234567890=</w:t>
            </w:r>
          </w:p>
        </w:tc>
      </w:tr>
      <w:tr w:rsidR="00C54E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KeyIV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16 Bytes AES Fixed Initialization Vector</w:t>
            </w:r>
            <w:r>
              <w:rPr>
                <w:rFonts w:ascii="Arial Unicode MS" w:eastAsia="Arial Unicode MS" w:hAnsi="Arial Unicode MS" w:cs="Arial Unicode MS"/>
              </w:rPr>
              <w:t>，以</w:t>
            </w:r>
            <w:r>
              <w:rPr>
                <w:rFonts w:ascii="Arial Unicode MS" w:eastAsia="Arial Unicode MS" w:hAnsi="Arial Unicode MS" w:cs="Arial Unicode MS"/>
              </w:rPr>
              <w:t xml:space="preserve"> Base64 </w:t>
            </w:r>
            <w:r>
              <w:rPr>
                <w:rFonts w:ascii="Arial Unicode MS" w:eastAsia="Arial Unicode MS" w:hAnsi="Arial Unicode MS" w:cs="Arial Unicode MS"/>
              </w:rPr>
              <w:t>表示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ABCDEFabcdef01234567890=</w:t>
            </w:r>
          </w:p>
        </w:tc>
      </w:tr>
      <w:tr w:rsidR="00C54E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lastRenderedPageBreak/>
              <w:t>SaltKey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32 Bytes </w:t>
            </w:r>
            <w:r>
              <w:rPr>
                <w:rFonts w:ascii="Arial Unicode MS" w:eastAsia="Arial Unicode MS" w:hAnsi="Arial Unicode MS" w:cs="Arial Unicode MS"/>
              </w:rPr>
              <w:t>亂數，用於增加簽章複雜度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ABCDEFGHIJKabcdefghij01234567890</w:t>
            </w:r>
          </w:p>
        </w:tc>
      </w:tr>
      <w:tr w:rsidR="00C54E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api-keyversion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金鑰版本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1</w:t>
            </w:r>
          </w:p>
        </w:tc>
      </w:tr>
      <w:tr w:rsidR="00C54E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金鑰狀態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Enabled</w:t>
            </w:r>
          </w:p>
        </w:tc>
      </w:tr>
    </w:tbl>
    <w:p w:rsidR="00C54E91" w:rsidRDefault="009A3172">
      <w:pPr>
        <w:pStyle w:val="2"/>
      </w:pPr>
      <w:bookmarkStart w:id="3" w:name="_78fly8rzvomm" w:colFirst="0" w:colLast="0"/>
      <w:bookmarkEnd w:id="3"/>
      <w:r>
        <w:t>Sign In</w:t>
      </w:r>
    </w:p>
    <w:p w:rsidR="00C54E91" w:rsidRDefault="009A3172">
      <w:r>
        <w:rPr>
          <w:rFonts w:ascii="Arial Unicode MS" w:eastAsia="Arial Unicode MS" w:hAnsi="Arial Unicode MS" w:cs="Arial Unicode MS"/>
        </w:rPr>
        <w:t xml:space="preserve">Sign In </w:t>
      </w:r>
      <w:r>
        <w:rPr>
          <w:rFonts w:ascii="Arial Unicode MS" w:eastAsia="Arial Unicode MS" w:hAnsi="Arial Unicode MS" w:cs="Arial Unicode MS"/>
        </w:rPr>
        <w:t>至本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 xml:space="preserve"> HTTP request </w:t>
      </w:r>
      <w:r>
        <w:rPr>
          <w:rFonts w:ascii="Arial Unicode MS" w:eastAsia="Arial Unicode MS" w:hAnsi="Arial Unicode MS" w:cs="Arial Unicode MS"/>
        </w:rPr>
        <w:t>需包含</w:t>
      </w:r>
      <w:r>
        <w:rPr>
          <w:rFonts w:ascii="Arial Unicode MS" w:eastAsia="Arial Unicode MS" w:hAnsi="Arial Unicode MS" w:cs="Arial Unicode MS"/>
        </w:rPr>
        <w:t xml:space="preserve"> 4 </w:t>
      </w:r>
      <w:r>
        <w:rPr>
          <w:rFonts w:ascii="Arial Unicode MS" w:eastAsia="Arial Unicode MS" w:hAnsi="Arial Unicode MS" w:cs="Arial Unicode MS"/>
        </w:rPr>
        <w:t>個</w:t>
      </w:r>
      <w:r>
        <w:rPr>
          <w:rFonts w:ascii="Arial Unicode MS" w:eastAsia="Arial Unicode MS" w:hAnsi="Arial Unicode MS" w:cs="Arial Unicode MS"/>
        </w:rPr>
        <w:t xml:space="preserve"> header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Credential </w:t>
      </w:r>
      <w:r>
        <w:rPr>
          <w:rFonts w:ascii="Arial Unicode MS" w:eastAsia="Arial Unicode MS" w:hAnsi="Arial Unicode MS" w:cs="Arial Unicode MS"/>
        </w:rPr>
        <w:t>密文，分別說明如下</w:t>
      </w:r>
    </w:p>
    <w:p w:rsidR="00C54E91" w:rsidRDefault="00C54E91"/>
    <w:tbl>
      <w:tblPr>
        <w:tblStyle w:val="a6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9"/>
        <w:gridCol w:w="1120"/>
        <w:gridCol w:w="8991"/>
      </w:tblGrid>
      <w:tr w:rsidR="00C54E91">
        <w:tc>
          <w:tcPr>
            <w:tcW w:w="1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Data</w:t>
            </w:r>
          </w:p>
        </w:tc>
        <w:tc>
          <w:tcPr>
            <w:tcW w:w="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Location</w:t>
            </w:r>
          </w:p>
        </w:tc>
        <w:tc>
          <w:tcPr>
            <w:tcW w:w="6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說明</w:t>
            </w:r>
          </w:p>
        </w:tc>
      </w:tr>
      <w:tr w:rsidR="00C54E91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api-token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即為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 xml:space="preserve">API Key </w:t>
              </w:r>
              <w:r>
                <w:rPr>
                  <w:color w:val="1155CC"/>
                  <w:u w:val="single"/>
                </w:rPr>
                <w:t>查詢</w:t>
              </w:r>
            </w:hyperlink>
            <w:r>
              <w:rPr>
                <w:rFonts w:ascii="Arial Unicode MS" w:eastAsia="Arial Unicode MS" w:hAnsi="Arial Unicode MS" w:cs="Arial Unicode MS"/>
              </w:rPr>
              <w:t>頁提供之</w:t>
            </w:r>
            <w:r>
              <w:rPr>
                <w:rFonts w:ascii="Arial Unicode MS" w:eastAsia="Arial Unicode MS" w:hAnsi="Arial Unicode MS" w:cs="Arial Unicode MS"/>
              </w:rPr>
              <w:t xml:space="preserve"> Token</w:t>
            </w:r>
          </w:p>
        </w:tc>
      </w:tr>
      <w:tr w:rsidR="00C54E91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api-version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即為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 xml:space="preserve">API Key </w:t>
              </w:r>
              <w:r>
                <w:rPr>
                  <w:color w:val="1155CC"/>
                  <w:u w:val="single"/>
                </w:rPr>
                <w:t>查詢</w:t>
              </w:r>
            </w:hyperlink>
            <w:r>
              <w:rPr>
                <w:rFonts w:ascii="Arial Unicode MS" w:eastAsia="Arial Unicode MS" w:hAnsi="Arial Unicode MS" w:cs="Arial Unicode MS"/>
              </w:rPr>
              <w:t>頁提供之</w:t>
            </w:r>
            <w:r>
              <w:rPr>
                <w:rFonts w:ascii="Arial Unicode MS" w:eastAsia="Arial Unicode MS" w:hAnsi="Arial Unicode MS" w:cs="Arial Unicode MS"/>
              </w:rPr>
              <w:t xml:space="preserve"> Version</w:t>
            </w:r>
          </w:p>
        </w:tc>
      </w:tr>
      <w:tr w:rsidR="00C54E91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api-timestamp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為</w:t>
            </w:r>
            <w:r>
              <w:rPr>
                <w:rFonts w:ascii="Arial Unicode MS" w:eastAsia="Arial Unicode MS" w:hAnsi="Arial Unicode MS" w:cs="Arial Unicode MS"/>
              </w:rPr>
              <w:t xml:space="preserve"> Request </w:t>
            </w:r>
            <w:r>
              <w:rPr>
                <w:rFonts w:ascii="Arial Unicode MS" w:eastAsia="Arial Unicode MS" w:hAnsi="Arial Unicode MS" w:cs="Arial Unicode MS"/>
              </w:rPr>
              <w:t>發送當下的</w:t>
            </w:r>
            <w:r>
              <w:rPr>
                <w:rFonts w:ascii="Arial Unicode MS" w:eastAsia="Arial Unicode MS" w:hAnsi="Arial Unicode MS" w:cs="Arial Unicode MS"/>
              </w:rPr>
              <w:t xml:space="preserve"> Unix Timestamp</w:t>
            </w:r>
            <w:r>
              <w:rPr>
                <w:rFonts w:ascii="Arial Unicode MS" w:eastAsia="Arial Unicode MS" w:hAnsi="Arial Unicode MS" w:cs="Arial Unicode MS"/>
              </w:rPr>
              <w:t>，例如</w:t>
            </w:r>
            <w:r>
              <w:rPr>
                <w:rFonts w:ascii="Arial Unicode MS" w:eastAsia="Arial Unicode MS" w:hAnsi="Arial Unicode MS" w:cs="Arial Unicode MS"/>
              </w:rPr>
              <w:t xml:space="preserve"> 1548225833</w:t>
            </w:r>
            <w:r>
              <w:rPr>
                <w:rFonts w:ascii="Arial Unicode MS" w:eastAsia="Arial Unicode MS" w:hAnsi="Arial Unicode MS" w:cs="Arial Unicode MS"/>
              </w:rPr>
              <w:t>，此</w:t>
            </w:r>
            <w:r>
              <w:rPr>
                <w:rFonts w:ascii="Arial Unicode MS" w:eastAsia="Arial Unicode MS" w:hAnsi="Arial Unicode MS" w:cs="Arial Unicode MS"/>
              </w:rPr>
              <w:t xml:space="preserve"> Timestamp </w:t>
            </w:r>
            <w:r>
              <w:rPr>
                <w:rFonts w:ascii="Arial Unicode MS" w:eastAsia="Arial Unicode MS" w:hAnsi="Arial Unicode MS" w:cs="Arial Unicode MS"/>
              </w:rPr>
              <w:t>的有效期限為</w:t>
            </w:r>
            <w:r>
              <w:rPr>
                <w:rFonts w:ascii="Arial Unicode MS" w:eastAsia="Arial Unicode MS" w:hAnsi="Arial Unicode MS" w:cs="Arial Unicode MS"/>
              </w:rPr>
              <w:t xml:space="preserve"> 90 </w:t>
            </w:r>
            <w:r>
              <w:rPr>
                <w:rFonts w:ascii="Arial Unicode MS" w:eastAsia="Arial Unicode MS" w:hAnsi="Arial Unicode MS" w:cs="Arial Unicode MS"/>
              </w:rPr>
              <w:t>秒</w:t>
            </w:r>
          </w:p>
        </w:tc>
      </w:tr>
      <w:tr w:rsidR="00C54E91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api-signature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 xml:space="preserve">Cookie </w:t>
            </w:r>
            <w:r>
              <w:rPr>
                <w:rFonts w:ascii="Arial Unicode MS" w:eastAsia="Arial Unicode MS" w:hAnsi="Arial Unicode MS" w:cs="Arial Unicode MS"/>
              </w:rPr>
              <w:t>密文的簽章，由</w:t>
            </w:r>
            <w:r>
              <w:rPr>
                <w:rFonts w:ascii="Arial Unicode MS" w:eastAsia="Arial Unicode MS" w:hAnsi="Arial Unicode MS" w:cs="Arial Unicode MS"/>
              </w:rPr>
              <w:t xml:space="preserve"> Timestamp, Token, SaltKey </w:t>
            </w:r>
            <w:r>
              <w:rPr>
                <w:rFonts w:ascii="Arial Unicode MS" w:eastAsia="Arial Unicode MS" w:hAnsi="Arial Unicode MS" w:cs="Arial Unicode MS"/>
              </w:rPr>
              <w:t>與密文計算而成，可參考</w:t>
            </w:r>
            <w:hyperlink w:anchor="kix.1zfenuhgqmks">
              <w:r>
                <w:rPr>
                  <w:color w:val="1155CC"/>
                  <w:u w:val="single"/>
                </w:rPr>
                <w:t>下方範例</w:t>
              </w:r>
            </w:hyperlink>
            <w:r>
              <w:rPr>
                <w:rFonts w:ascii="Arial Unicode MS" w:eastAsia="Arial Unicode MS" w:hAnsi="Arial Unicode MS" w:cs="Arial Unicode MS"/>
              </w:rPr>
              <w:t>程式</w:t>
            </w:r>
          </w:p>
        </w:tc>
      </w:tr>
      <w:tr w:rsidR="00C54E91"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Credential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加密後的</w:t>
            </w:r>
            <w:r>
              <w:rPr>
                <w:rFonts w:ascii="Arial Unicode MS" w:eastAsia="Arial Unicode MS" w:hAnsi="Arial Unicode MS" w:cs="Arial Unicode MS"/>
              </w:rPr>
              <w:t xml:space="preserve"> Cookie</w:t>
            </w:r>
            <w:r>
              <w:rPr>
                <w:rFonts w:ascii="Arial Unicode MS" w:eastAsia="Arial Unicode MS" w:hAnsi="Arial Unicode MS" w:cs="Arial Unicode MS"/>
              </w:rPr>
              <w:t>，可參考下方</w:t>
            </w:r>
            <w:hyperlink w:anchor="kix.aixjql8yhxcr">
              <w:r>
                <w:rPr>
                  <w:color w:val="1155CC"/>
                  <w:u w:val="single"/>
                </w:rPr>
                <w:t>範例程式</w:t>
              </w:r>
            </w:hyperlink>
          </w:p>
        </w:tc>
      </w:tr>
    </w:tbl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 xml:space="preserve">Sign in </w:t>
      </w:r>
      <w:r>
        <w:rPr>
          <w:rFonts w:ascii="Arial Unicode MS" w:eastAsia="Arial Unicode MS" w:hAnsi="Arial Unicode MS" w:cs="Arial Unicode MS"/>
        </w:rPr>
        <w:t>完成後會由</w:t>
      </w:r>
      <w:r>
        <w:rPr>
          <w:rFonts w:ascii="Arial Unicode MS" w:eastAsia="Arial Unicode MS" w:hAnsi="Arial Unicode MS" w:cs="Arial Unicode MS"/>
        </w:rPr>
        <w:t xml:space="preserve"> Response Set-Cookie Header </w:t>
      </w:r>
      <w:r>
        <w:rPr>
          <w:rFonts w:ascii="Arial Unicode MS" w:eastAsia="Arial Unicode MS" w:hAnsi="Arial Unicode MS" w:cs="Arial Unicode MS"/>
        </w:rPr>
        <w:t>回傳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_sp</w:t>
      </w:r>
      <w:r>
        <w:rPr>
          <w:rFonts w:ascii="Arial Unicode MS" w:eastAsia="Arial Unicode MS" w:hAnsi="Arial Unicode MS" w:cs="Arial Unicode MS"/>
        </w:rPr>
        <w:t xml:space="preserve"> Cookie</w:t>
      </w:r>
      <w:r>
        <w:rPr>
          <w:rFonts w:ascii="Arial Unicode MS" w:eastAsia="Arial Unicode MS" w:hAnsi="Arial Unicode MS" w:cs="Arial Unicode MS"/>
        </w:rPr>
        <w:t>，其效期為</w:t>
      </w:r>
      <w:r>
        <w:rPr>
          <w:rFonts w:ascii="Arial Unicode MS" w:eastAsia="Arial Unicode MS" w:hAnsi="Arial Unicode MS" w:cs="Arial Unicode MS"/>
        </w:rPr>
        <w:t xml:space="preserve"> 6 </w:t>
      </w:r>
      <w:r>
        <w:rPr>
          <w:rFonts w:ascii="Arial Unicode MS" w:eastAsia="Arial Unicode MS" w:hAnsi="Arial Unicode MS" w:cs="Arial Unicode MS"/>
        </w:rPr>
        <w:t>小時。</w:t>
      </w:r>
    </w:p>
    <w:p w:rsidR="00C54E91" w:rsidRDefault="009A3172">
      <w:pPr>
        <w:pStyle w:val="3"/>
      </w:pPr>
      <w:bookmarkStart w:id="4" w:name="_4w1bo0auwe5h" w:colFirst="0" w:colLast="0"/>
      <w:bookmarkEnd w:id="4"/>
      <w:r>
        <w:rPr>
          <w:rFonts w:ascii="Arial Unicode MS" w:eastAsia="Arial Unicode MS" w:hAnsi="Arial Unicode MS" w:cs="Arial Unicode MS"/>
        </w:rPr>
        <w:t xml:space="preserve">Java </w:t>
      </w:r>
      <w:r>
        <w:rPr>
          <w:rFonts w:ascii="Arial Unicode MS" w:eastAsia="Arial Unicode MS" w:hAnsi="Arial Unicode MS" w:cs="Arial Unicode MS"/>
        </w:rPr>
        <w:t>範例程式</w:t>
      </w:r>
    </w:p>
    <w:tbl>
      <w:tblPr>
        <w:tblStyle w:val="a7"/>
        <w:tblW w:w="11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5"/>
      </w:tblGrid>
      <w:tr w:rsidR="00C54E91">
        <w:tc>
          <w:tcPr>
            <w:tcW w:w="119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com.github.longhorn.fastball.time.Clock;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com.yahoo.parsec.clients.ParsecAsyncHttpRequest;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org.apache.commons.codec.binary.Base64;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org.apache.commons.codec.binary.Hex;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org.json.JSONObject;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javax.crypto.BadPaddingEx</w:t>
            </w:r>
            <w:r>
              <w:rPr>
                <w:rFonts w:ascii="Consolas" w:eastAsia="Consolas" w:hAnsi="Consolas" w:cs="Consolas"/>
              </w:rPr>
              <w:t>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javax.crypto.Cipher;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javax.crypto.IllegalBlockSizeException;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javax.crypto.Mac;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javax.crypto.NoSuchPaddingException;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javax.crypto.SecretKey;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javax.crypto.spec.IvParameterSpec;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javax.crypto.spec.Secre</w:t>
            </w:r>
            <w:r>
              <w:rPr>
                <w:rFonts w:ascii="Consolas" w:eastAsia="Consolas" w:hAnsi="Consolas" w:cs="Consolas"/>
              </w:rPr>
              <w:t>tKeySpec;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javax.ws.rs.core.NewCookie;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java.io.UnsupportedEncodingException;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java.nio.charset.StandardCharsets;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java.security.InvalidAlgorithmParameterException;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java.security.InvalidKeyException;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java.security.NoSu</w:t>
            </w:r>
            <w:r>
              <w:rPr>
                <w:rFonts w:ascii="Consolas" w:eastAsia="Consolas" w:hAnsi="Consolas" w:cs="Consolas"/>
              </w:rPr>
              <w:t>chAlgorithmException;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import java.util.Collections;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public class Sample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public ParsecAsyncHttpRequest signIn() throws NoSuchPaddingException, NoSuchAlgorithmException, InvalidAlgorithmParameterException, InvalidKeyException, UnsupportedEncodingExcep</w:t>
            </w:r>
            <w:r>
              <w:rPr>
                <w:rFonts w:ascii="Consolas" w:eastAsia="Consolas" w:hAnsi="Consolas" w:cs="Consolas"/>
              </w:rPr>
              <w:t>tion, BadPaddingException, IllegalBlockSizeException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// Required data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timestamp = Clock.fromNow().getEpochSecondString();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token = "Supplier_1234";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int supplierId = 1234;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secretKey = "</w:t>
            </w:r>
            <w:r>
              <w:rPr>
                <w:rFonts w:ascii="Consolas" w:eastAsia="Consolas" w:hAnsi="Consolas" w:cs="Consolas"/>
              </w:rPr>
              <w:t>ABCDEFGHIJKLMNOPQRSTUVWXYZabcdef01234567890=";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iv = "ABCDEFabcdef01234567890=";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saltKey = "ABCDEFGHIJKabcdefghij01234567890";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version = "1";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// Credential Plaintext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JSONObject cookie = new JSONO</w:t>
            </w:r>
            <w:r>
              <w:rPr>
                <w:rFonts w:ascii="Consolas" w:eastAsia="Consolas" w:hAnsi="Consolas" w:cs="Consolas"/>
              </w:rPr>
              <w:t>bject();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cookie.put("supplierId", supplierId);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plaintext = cookie.toString();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// </w:t>
            </w:r>
            <w:bookmarkStart w:id="5" w:name="kix.aixjql8yhxcr" w:colFirst="0" w:colLast="0"/>
            <w:bookmarkEnd w:id="5"/>
            <w:r>
              <w:rPr>
                <w:rFonts w:ascii="Consolas" w:eastAsia="Consolas" w:hAnsi="Consolas" w:cs="Consolas"/>
              </w:rPr>
              <w:t>Credential Ciphertext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Cipher cipher = Cipher.getInstance("AES/CBC/PKCS5Padding");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SecretKeySpec secretKeySpec = new SecretKeySp</w:t>
            </w:r>
            <w:r>
              <w:rPr>
                <w:rFonts w:ascii="Consolas" w:eastAsia="Consolas" w:hAnsi="Consolas" w:cs="Consolas"/>
              </w:rPr>
              <w:t>ec(Base64.decodeBase64(secretKey), "AES");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IvParameterSpec ivParameterSpec = new IvParameterSpec(Base64.decodeBase64(iv));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cipher.init(Cipher.ENCRYPT_MODE, secretKeySpec, ivParameterSpec);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ciphertext = Base64.encodeBase64Stri</w:t>
            </w:r>
            <w:r>
              <w:rPr>
                <w:rFonts w:ascii="Consolas" w:eastAsia="Consolas" w:hAnsi="Consolas" w:cs="Consolas"/>
              </w:rPr>
              <w:t>ng(cipher.doFinal(plaintext.getBytes(StandardCharsets.UTF_8.name())));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// </w:t>
            </w:r>
            <w:bookmarkStart w:id="6" w:name="kix.1zfenuhgqmks" w:colFirst="0" w:colLast="0"/>
            <w:bookmarkEnd w:id="6"/>
            <w:r>
              <w:rPr>
                <w:rFonts w:ascii="Consolas" w:eastAsia="Consolas" w:hAnsi="Consolas" w:cs="Consolas"/>
              </w:rPr>
              <w:t>Credential Signature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signatureSource = String.format("%s%s%s%s", timestamp, token, saltKey, ciphertext);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SecretKey signatureSecretKey = new SecretKeyS</w:t>
            </w:r>
            <w:r>
              <w:rPr>
                <w:rFonts w:ascii="Consolas" w:eastAsia="Consolas" w:hAnsi="Consolas" w:cs="Consolas"/>
              </w:rPr>
              <w:t>pec(secretKey.getBytes(StandardCharsets.UTF_8.name()), "HmacSHA512");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Mac mac = Mac.getInstance("HmacSHA512");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mac.init(signatureSecretKey);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byte[] rawHmac = mac.doFinal(signatureSource.getBytes(StandardCharsets.UTF_8.name()));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byte[] hexBytes = new Hex().encode(rawHmac);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String signature = new String(hexBytes, StandardCharsets.ISO_8859_1.name());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new ParsecAsyncHttpRequest.Builder()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.setUrl("</w:t>
            </w:r>
            <w:hyperlink r:id="rId10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https://tw.supplier.yahoo.com:443/api/spa/v1/signIn</w:t>
              </w:r>
            </w:hyperlink>
            <w:r>
              <w:rPr>
                <w:rFonts w:ascii="Consolas" w:eastAsia="Consolas" w:hAnsi="Consolas" w:cs="Consolas"/>
              </w:rPr>
              <w:t>")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.setMethod(HttpMethod.POST)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.setHeader("api-token", token)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.setHeader("api-keyversion", version)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.setHeader</w:t>
            </w:r>
            <w:r>
              <w:rPr>
                <w:rFonts w:ascii="Consolas" w:eastAsia="Consolas" w:hAnsi="Consolas" w:cs="Consolas"/>
              </w:rPr>
              <w:t>("api-timestamp", timestamp)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.setHeader("api-signature", signature)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.setBody(ciphertext)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.build();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3"/>
      </w:pPr>
      <w:bookmarkStart w:id="7" w:name="_9tmuordjht61" w:colFirst="0" w:colLast="0"/>
      <w:bookmarkEnd w:id="7"/>
      <w:r>
        <w:rPr>
          <w:rFonts w:ascii="Arial Unicode MS" w:eastAsia="Arial Unicode MS" w:hAnsi="Arial Unicode MS" w:cs="Arial Unicode MS"/>
        </w:rPr>
        <w:lastRenderedPageBreak/>
        <w:t xml:space="preserve">php </w:t>
      </w:r>
      <w:r>
        <w:rPr>
          <w:rFonts w:ascii="Arial Unicode MS" w:eastAsia="Arial Unicode MS" w:hAnsi="Arial Unicode MS" w:cs="Arial Unicode MS"/>
        </w:rPr>
        <w:t>範例程式</w:t>
      </w:r>
    </w:p>
    <w:tbl>
      <w:tblPr>
        <w:tblStyle w:val="a8"/>
        <w:tblW w:w="11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5"/>
      </w:tblGrid>
      <w:tr w:rsidR="00C54E91">
        <w:tc>
          <w:tcPr>
            <w:tcW w:w="119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&lt;?php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class AES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{//{{{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const OPENSSL_CIPHER_NAME = "aes-256-cbc";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const CIPHER_KEY_LEN = 32;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$_key;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$_iv;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public function __construct($key, $iv)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$base64decodedKey = base64_decode($key);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if (strlen($base64decodedKey) &lt; AES::CIPHER_KEY_LEN)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$this-&gt;_key =</w:t>
            </w:r>
            <w:r>
              <w:rPr>
                <w:rFonts w:ascii="Consolas" w:eastAsia="Consolas" w:hAnsi="Consolas" w:cs="Consolas"/>
              </w:rPr>
              <w:t xml:space="preserve"> str_pad($base64decodedKey, AES::CIPHER_KEY_LEN, "0");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 else if (strlen($base64decodedKey) &gt; AES::CIPHER_KEY_LEN)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$this-&gt;_key = substr($base64decodedKey, 0, AES::CIPHER_KEY_LEN);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 else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$this-&gt;_key = $base64deco</w:t>
            </w:r>
            <w:r>
              <w:rPr>
                <w:rFonts w:ascii="Consolas" w:eastAsia="Consolas" w:hAnsi="Consolas" w:cs="Consolas"/>
              </w:rPr>
              <w:t>dedKey;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$this-&gt;_iv = base64_decode($iv);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public function encrypt($data)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base64_encode(openssl_encrypt($data, AES::OPENSSL_CIPHER_NAME, $this-&gt;_key, OPENSSL_RAW_DATA, $this-&gt;_iv));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}//}}}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class HMac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{//{{{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$_secretKey;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public function __construct($secretKey)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$this-&gt;_secretKey = $secretKey;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public function sha512($data)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hash_hmac("sha512", $data, $this-&gt;_secretKey);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}//}}}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class Samp</w:t>
            </w:r>
            <w:r>
              <w:rPr>
                <w:rFonts w:ascii="Consolas" w:eastAsia="Consolas" w:hAnsi="Consolas" w:cs="Consolas"/>
              </w:rPr>
              <w:t>le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$shareSecretKey = 'ABCDEFGHIJKLMNOPQRSTUVWXYZabcdef01234567890=';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$shareSecretIv = 'ABCDEFabcdef01234567890=';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$saltKey = 'ABCDEFGHIJKabcdefghij01234567890';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$apiVersion = '1';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$token = 'Supp</w:t>
            </w:r>
            <w:r>
              <w:rPr>
                <w:rFonts w:ascii="Consolas" w:eastAsia="Consolas" w:hAnsi="Consolas" w:cs="Consolas"/>
              </w:rPr>
              <w:t>lier_1234';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private function getCookie($serviceUrl, $messageBody)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$timestamp = time();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$aes = new AES($this-&gt;shareSecretKey, $this-&gt;shareSecretIv);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$cipherText = $aes-&gt;encrypt($messageBody);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$hasher = new HMac($this-&gt;shareSecretKey);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$signature = $hasher-&gt;sha512(sprintf("%s%s%s%s", $timestamp, $this-&gt;token, $this-&gt;saltKey, $cipherText));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$headers =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'Content-Type: application/json; charset=utf-8',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 xml:space="preserve">    "api-token: $this-&gt;token",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"api-signature: $signature",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"api-timestamp: $timestamp",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"api-keyversion: $this-&gt;apiVersion",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$httpRequest = curl_init();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curl_setopt($httpRequest, CURLOPT_URL,</w:t>
            </w:r>
            <w:r>
              <w:rPr>
                <w:rFonts w:ascii="Consolas" w:eastAsia="Consolas" w:hAnsi="Consolas" w:cs="Consolas"/>
              </w:rPr>
              <w:t xml:space="preserve"> $serviceUrl);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curl_setopt($httpRequest, CURLOPT_POSTFIELDS, $cipherText);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curl_setopt($httpRequest, CURLOPT_RETURNTRANSFER, true);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curl_setopt($httpRequest, CURLOPT_HTTPHEADER, $headers);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curl_setopt($httpRequest, CURLOPT_P</w:t>
            </w:r>
            <w:r>
              <w:rPr>
                <w:rFonts w:ascii="Consolas" w:eastAsia="Consolas" w:hAnsi="Consolas" w:cs="Consolas"/>
              </w:rPr>
              <w:t>OST, true);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curl_setopt($httpRequest, CURLOPT_HEADER, true);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$response = curl_exec($httpRequest);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$responseHeader = curl_getinfo($httpRequest);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curl_close($httpRequest);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if ($responseHeader['http_code'] == 204)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         preg_match_all('/^Set-Cookie:\s(?\'cookie\'_sp=.+)$/mi', $response, $matches);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$matches['cookie'][0];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 else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throw new Exception("Failed to obtain the SCM cookie");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public function main()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$serviceUrl = "https://tw.supplier.yahoo.com:443/api/spa/v1/signIn";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$requestContent = '{"supplierId":"1234"}';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$cookie = $this-&gt;getCookie($serviceUrl, $requestContent);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echo $cookie."\n"; //</w:t>
            </w:r>
            <w:r>
              <w:rPr>
                <w:rFonts w:ascii="Consolas" w:eastAsia="Consolas" w:hAnsi="Consolas" w:cs="Consolas"/>
              </w:rPr>
              <w:t xml:space="preserve"> contains the SCM cookie key and value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$sample = new Sample;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$sample-&gt;main();</w:t>
            </w:r>
          </w:p>
        </w:tc>
      </w:tr>
    </w:tbl>
    <w:p w:rsidR="00C54E91" w:rsidRDefault="009A3172">
      <w:pPr>
        <w:pStyle w:val="2"/>
      </w:pPr>
      <w:bookmarkStart w:id="8" w:name="_dd3k4rkjgi8" w:colFirst="0" w:colLast="0"/>
      <w:bookmarkEnd w:id="8"/>
      <w:r>
        <w:rPr>
          <w:rFonts w:ascii="Arial Unicode MS" w:eastAsia="Arial Unicode MS" w:hAnsi="Arial Unicode MS" w:cs="Arial Unicode MS"/>
        </w:rPr>
        <w:lastRenderedPageBreak/>
        <w:t>取得</w:t>
      </w:r>
      <w:r>
        <w:rPr>
          <w:rFonts w:ascii="Arial Unicode MS" w:eastAsia="Arial Unicode MS" w:hAnsi="Arial Unicode MS" w:cs="Arial Unicode MS"/>
        </w:rPr>
        <w:t xml:space="preserve"> WSSID</w:t>
      </w:r>
    </w:p>
    <w:p w:rsidR="00C54E91" w:rsidRDefault="009A3172">
      <w:r>
        <w:rPr>
          <w:rFonts w:ascii="Arial Unicode MS" w:eastAsia="Arial Unicode MS" w:hAnsi="Arial Unicode MS" w:cs="Arial Unicode MS"/>
        </w:rPr>
        <w:t>為防止</w:t>
      </w:r>
      <w:r>
        <w:rPr>
          <w:rFonts w:ascii="Arial Unicode MS" w:eastAsia="Arial Unicode MS" w:hAnsi="Arial Unicode MS" w:cs="Arial Unicode MS"/>
        </w:rPr>
        <w:t xml:space="preserve"> CSRF </w:t>
      </w:r>
      <w:r>
        <w:rPr>
          <w:rFonts w:ascii="Arial Unicode MS" w:eastAsia="Arial Unicode MS" w:hAnsi="Arial Unicode MS" w:cs="Arial Unicode MS"/>
        </w:rPr>
        <w:t>攻擊，存取本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各</w:t>
      </w:r>
      <w:r>
        <w:rPr>
          <w:rFonts w:ascii="Arial Unicode MS" w:eastAsia="Arial Unicode MS" w:hAnsi="Arial Unicode MS" w:cs="Arial Unicode MS"/>
        </w:rPr>
        <w:t xml:space="preserve"> Endpoint </w:t>
      </w:r>
      <w:r>
        <w:rPr>
          <w:rFonts w:ascii="Arial Unicode MS" w:eastAsia="Arial Unicode MS" w:hAnsi="Arial Unicode MS" w:cs="Arial Unicode MS"/>
        </w:rPr>
        <w:t>都需於</w:t>
      </w:r>
      <w:r>
        <w:rPr>
          <w:rFonts w:ascii="Arial Unicode MS" w:eastAsia="Arial Unicode MS" w:hAnsi="Arial Unicode MS" w:cs="Arial Unicode MS"/>
        </w:rPr>
        <w:t xml:space="preserve"> HTTP Header </w:t>
      </w:r>
      <w:r>
        <w:rPr>
          <w:rFonts w:ascii="Arial Unicode MS" w:eastAsia="Arial Unicode MS" w:hAnsi="Arial Unicode MS" w:cs="Arial Unicode MS"/>
        </w:rPr>
        <w:t>帶入</w:t>
      </w:r>
      <w:r>
        <w:rPr>
          <w:rFonts w:ascii="Arial Unicode MS" w:eastAsia="Arial Unicode MS" w:hAnsi="Arial Unicode MS" w:cs="Arial Unicode MS"/>
        </w:rPr>
        <w:t xml:space="preserve"> X-YahooWSSID-Authorization</w:t>
      </w:r>
      <w:r>
        <w:rPr>
          <w:rFonts w:ascii="Arial Unicode MS" w:eastAsia="Arial Unicode MS" w:hAnsi="Arial Unicode MS" w:cs="Arial Unicode MS"/>
        </w:rPr>
        <w:t>。可於上一步驟取得</w:t>
      </w:r>
      <w:r>
        <w:rPr>
          <w:rFonts w:ascii="Arial Unicode MS" w:eastAsia="Arial Unicode MS" w:hAnsi="Arial Unicode MS" w:cs="Arial Unicode MS"/>
        </w:rPr>
        <w:t xml:space="preserve"> Cookie </w:t>
      </w:r>
      <w:r>
        <w:rPr>
          <w:rFonts w:ascii="Arial Unicode MS" w:eastAsia="Arial Unicode MS" w:hAnsi="Arial Unicode MS" w:cs="Arial Unicode MS"/>
        </w:rPr>
        <w:t>後，</w:t>
      </w:r>
      <w:hyperlink w:anchor="4q8pkrosbhdk">
        <w:r>
          <w:rPr>
            <w:color w:val="1155CC"/>
            <w:u w:val="single"/>
          </w:rPr>
          <w:t>GET /api/spa/v1/token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取得</w:t>
      </w:r>
      <w:r>
        <w:rPr>
          <w:rFonts w:ascii="Arial Unicode MS" w:eastAsia="Arial Unicode MS" w:hAnsi="Arial Unicode MS" w:cs="Arial Unicode MS"/>
        </w:rPr>
        <w:t xml:space="preserve"> Token </w:t>
      </w:r>
      <w:r>
        <w:rPr>
          <w:rFonts w:ascii="Arial Unicode MS" w:eastAsia="Arial Unicode MS" w:hAnsi="Arial Unicode MS" w:cs="Arial Unicode MS"/>
        </w:rPr>
        <w:t>資訊。</w:t>
      </w:r>
    </w:p>
    <w:p w:rsidR="00C54E91" w:rsidRDefault="009A3172">
      <w:r>
        <w:rPr>
          <w:rFonts w:ascii="Arial Unicode MS" w:eastAsia="Arial Unicode MS" w:hAnsi="Arial Unicode MS" w:cs="Arial Unicode MS"/>
        </w:rPr>
        <w:t>此</w:t>
      </w:r>
      <w:r>
        <w:rPr>
          <w:rFonts w:ascii="Arial Unicode MS" w:eastAsia="Arial Unicode MS" w:hAnsi="Arial Unicode MS" w:cs="Arial Unicode MS"/>
        </w:rPr>
        <w:t xml:space="preserve"> Token </w:t>
      </w:r>
      <w:r>
        <w:rPr>
          <w:rFonts w:ascii="Arial Unicode MS" w:eastAsia="Arial Unicode MS" w:hAnsi="Arial Unicode MS" w:cs="Arial Unicode MS"/>
        </w:rPr>
        <w:t>為根據</w:t>
      </w:r>
      <w:r>
        <w:rPr>
          <w:rFonts w:ascii="Arial Unicode MS" w:eastAsia="Arial Unicode MS" w:hAnsi="Arial Unicode MS" w:cs="Arial Unicode MS"/>
        </w:rPr>
        <w:t xml:space="preserve"> Cookie </w:t>
      </w:r>
      <w:r>
        <w:rPr>
          <w:rFonts w:ascii="Arial Unicode MS" w:eastAsia="Arial Unicode MS" w:hAnsi="Arial Unicode MS" w:cs="Arial Unicode MS"/>
        </w:rPr>
        <w:t>所計算，使用者端可以</w:t>
      </w:r>
      <w:r>
        <w:rPr>
          <w:rFonts w:ascii="Arial Unicode MS" w:eastAsia="Arial Unicode MS" w:hAnsi="Arial Unicode MS" w:cs="Arial Unicode MS"/>
        </w:rPr>
        <w:t xml:space="preserve"> Cookie Value </w:t>
      </w:r>
      <w:r>
        <w:rPr>
          <w:rFonts w:ascii="Arial Unicode MS" w:eastAsia="Arial Unicode MS" w:hAnsi="Arial Unicode MS" w:cs="Arial Unicode MS"/>
        </w:rPr>
        <w:t>暫存此</w:t>
      </w:r>
      <w:r>
        <w:rPr>
          <w:rFonts w:ascii="Arial Unicode MS" w:eastAsia="Arial Unicode MS" w:hAnsi="Arial Unicode MS" w:cs="Arial Unicode MS"/>
        </w:rPr>
        <w:t xml:space="preserve"> Token </w:t>
      </w:r>
      <w:r>
        <w:rPr>
          <w:rFonts w:ascii="Arial Unicode MS" w:eastAsia="Arial Unicode MS" w:hAnsi="Arial Unicode MS" w:cs="Arial Unicode MS"/>
        </w:rPr>
        <w:t>的值，不需每個</w:t>
      </w:r>
      <w:r>
        <w:rPr>
          <w:rFonts w:ascii="Arial Unicode MS" w:eastAsia="Arial Unicode MS" w:hAnsi="Arial Unicode MS" w:cs="Arial Unicode MS"/>
        </w:rPr>
        <w:t xml:space="preserve"> Request </w:t>
      </w:r>
      <w:r>
        <w:rPr>
          <w:rFonts w:ascii="Arial Unicode MS" w:eastAsia="Arial Unicode MS" w:hAnsi="Arial Unicode MS" w:cs="Arial Unicode MS"/>
        </w:rPr>
        <w:t>都重覆計算。</w:t>
      </w:r>
    </w:p>
    <w:p w:rsidR="00C54E91" w:rsidRDefault="009A3172">
      <w:r>
        <w:rPr>
          <w:rFonts w:ascii="Arial Unicode MS" w:eastAsia="Arial Unicode MS" w:hAnsi="Arial Unicode MS" w:cs="Arial Unicode MS"/>
        </w:rPr>
        <w:t>若需要上傳檔案，此</w:t>
      </w:r>
      <w:r>
        <w:rPr>
          <w:rFonts w:ascii="Arial Unicode MS" w:eastAsia="Arial Unicode MS" w:hAnsi="Arial Unicode MS" w:cs="Arial Unicode MS"/>
        </w:rPr>
        <w:t xml:space="preserve"> WSSID </w:t>
      </w:r>
      <w:r>
        <w:rPr>
          <w:rFonts w:ascii="Arial Unicode MS" w:eastAsia="Arial Unicode MS" w:hAnsi="Arial Unicode MS" w:cs="Arial Unicode MS"/>
        </w:rPr>
        <w:t>亦會用於存放至</w:t>
      </w:r>
      <w:r>
        <w:rPr>
          <w:rFonts w:ascii="Arial Unicode MS" w:eastAsia="Arial Unicode MS" w:hAnsi="Arial Unicode MS" w:cs="Arial Unicode MS"/>
        </w:rPr>
        <w:t xml:space="preserve"> Object 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 xml:space="preserve"> Header</w:t>
      </w:r>
      <w:r>
        <w:rPr>
          <w:rFonts w:ascii="Arial Unicode MS" w:eastAsia="Arial Unicode MS" w:hAnsi="Arial Unicode MS" w:cs="Arial Unicode MS"/>
        </w:rPr>
        <w:t>，詳情請見</w:t>
      </w:r>
      <w:hyperlink w:anchor="jtxjayuj8b32">
        <w:r>
          <w:rPr>
            <w:color w:val="1155CC"/>
            <w:u w:val="single"/>
          </w:rPr>
          <w:t>上傳檔案</w:t>
        </w:r>
      </w:hyperlink>
      <w:r>
        <w:rPr>
          <w:rFonts w:ascii="Arial Unicode MS" w:eastAsia="Arial Unicode MS" w:hAnsi="Arial Unicode MS" w:cs="Arial Unicode MS"/>
        </w:rPr>
        <w:t>章節。</w:t>
      </w:r>
    </w:p>
    <w:p w:rsidR="00C54E91" w:rsidRDefault="009A3172">
      <w:pPr>
        <w:pStyle w:val="1"/>
      </w:pPr>
      <w:bookmarkStart w:id="9" w:name="_fo75u0eodgif" w:colFirst="0" w:colLast="0"/>
      <w:bookmarkEnd w:id="9"/>
      <w:r>
        <w:lastRenderedPageBreak/>
        <w:t>API Objects</w:t>
      </w:r>
    </w:p>
    <w:p w:rsidR="00C54E91" w:rsidRDefault="009A3172">
      <w:pPr>
        <w:pStyle w:val="2"/>
      </w:pPr>
      <w:bookmarkStart w:id="10" w:name="_9vx4vkge6c7t" w:colFirst="0" w:colLast="0"/>
      <w:bookmarkEnd w:id="10"/>
      <w:r>
        <w:t>Common</w:t>
      </w:r>
    </w:p>
    <w:p w:rsidR="00C54E91" w:rsidRDefault="009A3172">
      <w:pPr>
        <w:pStyle w:val="3"/>
      </w:pPr>
      <w:bookmarkStart w:id="11" w:name="sv6i6xchllyp" w:colFirst="0" w:colLast="0"/>
      <w:bookmarkStart w:id="12" w:name="_gs5wr72480lg" w:colFirst="0" w:colLast="0"/>
      <w:bookmarkEnd w:id="11"/>
      <w:bookmarkEnd w:id="12"/>
      <w:r>
        <w:t>Token</w:t>
      </w:r>
    </w:p>
    <w:tbl>
      <w:tblPr>
        <w:tblStyle w:val="a9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wssid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存取其他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Endpoint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時，需於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Request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帶入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X-YahooWSSID-Authorization Header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，該此由此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Object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取得</w:t>
            </w:r>
          </w:p>
        </w:tc>
      </w:tr>
    </w:tbl>
    <w:p w:rsidR="00C54E91" w:rsidRDefault="009A3172">
      <w:pPr>
        <w:pStyle w:val="3"/>
      </w:pPr>
      <w:bookmarkStart w:id="13" w:name="az23gh19zl5x" w:colFirst="0" w:colLast="0"/>
      <w:bookmarkStart w:id="14" w:name="_pfxb4h4fhnid" w:colFirst="0" w:colLast="0"/>
      <w:bookmarkEnd w:id="13"/>
      <w:bookmarkEnd w:id="14"/>
      <w:r>
        <w:t>ShipType</w:t>
      </w:r>
    </w:p>
    <w:tbl>
      <w:tblPr>
        <w:tblStyle w:val="aa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rPr>
          <w:trHeight w:val="400"/>
        </w:trPr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</w:p>
        </w:tc>
      </w:tr>
      <w:tr w:rsidR="00C54E91">
        <w:trPr>
          <w:trHeight w:val="400"/>
        </w:trPr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C54E91" w:rsidRDefault="009A3172">
      <w:pPr>
        <w:pStyle w:val="2"/>
      </w:pPr>
      <w:bookmarkStart w:id="15" w:name="_czlr3mjsx0sx" w:colFirst="0" w:colLast="0"/>
      <w:bookmarkEnd w:id="15"/>
      <w:r>
        <w:t>User</w:t>
      </w:r>
    </w:p>
    <w:p w:rsidR="00C54E91" w:rsidRDefault="009A3172">
      <w:pPr>
        <w:pStyle w:val="3"/>
      </w:pPr>
      <w:bookmarkStart w:id="16" w:name="_4awwpwpdw6qu" w:colFirst="0" w:colLast="0"/>
      <w:bookmarkEnd w:id="16"/>
      <w:r>
        <w:rPr>
          <w:rFonts w:ascii="Arial Unicode MS" w:eastAsia="Arial Unicode MS" w:hAnsi="Arial Unicode MS" w:cs="Arial Unicode MS"/>
        </w:rPr>
        <w:t xml:space="preserve">User </w:t>
      </w:r>
      <w:r>
        <w:rPr>
          <w:rFonts w:ascii="Arial Unicode MS" w:eastAsia="Arial Unicode MS" w:hAnsi="Arial Unicode MS" w:cs="Arial Unicode MS"/>
        </w:rPr>
        <w:t>供應商使用者資訊</w:t>
      </w:r>
    </w:p>
    <w:tbl>
      <w:tblPr>
        <w:tblStyle w:val="ab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User ID, e.g. 12345678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小幫手中文姓名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fullName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小幫手中文姓名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supplierId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Supplier ID, e.g. 4866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supplierName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Supplier name, e.g.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興奇雅虎測試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profile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i26scljzxt0r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SupplierProfile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profile, won’t be returned by default</w:t>
            </w:r>
          </w:p>
        </w:tc>
      </w:tr>
    </w:tbl>
    <w:p w:rsidR="00C54E91" w:rsidRDefault="009A3172">
      <w:pPr>
        <w:pStyle w:val="3"/>
      </w:pPr>
      <w:bookmarkStart w:id="17" w:name="i26scljzxt0r" w:colFirst="0" w:colLast="0"/>
      <w:bookmarkStart w:id="18" w:name="_10dpisakx13x" w:colFirst="0" w:colLast="0"/>
      <w:bookmarkEnd w:id="17"/>
      <w:bookmarkEnd w:id="18"/>
      <w:r>
        <w:rPr>
          <w:rFonts w:ascii="Arial Unicode MS" w:eastAsia="Arial Unicode MS" w:hAnsi="Arial Unicode MS" w:cs="Arial Unicode MS"/>
        </w:rPr>
        <w:t xml:space="preserve">SupplierProfile </w:t>
      </w:r>
      <w:r>
        <w:rPr>
          <w:rFonts w:ascii="Arial Unicode MS" w:eastAsia="Arial Unicode MS" w:hAnsi="Arial Unicode MS" w:cs="Arial Unicode MS"/>
        </w:rPr>
        <w:t>供應商設定</w:t>
      </w:r>
    </w:p>
    <w:tbl>
      <w:tblPr>
        <w:tblStyle w:val="ac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accessoryContracts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19" w:name="x1u8jbpkayna" w:colFirst="0" w:colLast="0"/>
            <w:bookmarkEnd w:id="19"/>
            <w:r>
              <w:rPr>
                <w:rFonts w:ascii="Consolas" w:eastAsia="Consolas" w:hAnsi="Consolas" w:cs="Consolas"/>
                <w:sz w:val="20"/>
                <w:szCs w:val="20"/>
              </w:rPr>
              <w:t>附約資訊</w:t>
            </w:r>
          </w:p>
          <w:p w:rsidR="00C54E91" w:rsidRDefault="009A317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outrightPurchase: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買斷</w:t>
            </w:r>
          </w:p>
          <w:p w:rsidR="00C54E91" w:rsidRDefault="009A317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appliance: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家電</w:t>
            </w:r>
          </w:p>
          <w:p w:rsidR="00C54E91" w:rsidRDefault="009A317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warehouse: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寄賣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toggles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20" w:name="6lubzpgyqg63" w:colFirst="0" w:colLast="0"/>
            <w:bookmarkEnd w:id="20"/>
            <w:r>
              <w:rPr>
                <w:rFonts w:ascii="Consolas" w:eastAsia="Consolas" w:hAnsi="Consolas" w:cs="Consolas"/>
                <w:sz w:val="20"/>
                <w:szCs w:val="20"/>
              </w:rPr>
              <w:t>供應商啟用功能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accounting: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對帳單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notifyAbnormal: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通知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repair: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維修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changeGood: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換貨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returnGood: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退貨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forfeit: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罰款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ESD: ESD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warehouse: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寄倉管理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obtainListingPrice: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轉出售價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obtainListingOriginalPrice: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轉出售價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不含活動折抵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performanceRanking: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績效評核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deliverByThirdPartyLogistic: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三方物流出貨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deliverByCvsFromWh: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店配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deliverByCvs: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batchCheckConsignment: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寄賣對帳批次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batchCheckOutrightPurchase: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買斷對帳批次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batchAcceptSaleableAdjustment: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可銷售數量整批過審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applyMarketingMaterial: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素材提案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applyPackageSticker: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包裝貼紙申請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applyProductAndListing: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商品提案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adjustProductAndListing: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待調整商品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adjustInventory: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庫存修正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autoApprove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ListingOnOffShelve: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賣場上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下架直接過審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autoApproveInventoryAdjustPrpsl: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庫存審核直接過審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autoApproveListingProposal: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新增賣場直接過審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autoReplenishmentWarehouseInventory: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進倉自動補貨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advertisingExposure: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商品曝光服務</w:t>
            </w:r>
          </w:p>
          <w:p w:rsidR="00C54E91" w:rsidRDefault="009A3172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recycleAppliance: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廢四機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warehouse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供應商快速到貨預設倉別</w:t>
            </w:r>
          </w:p>
          <w:p w:rsidR="00C54E91" w:rsidRDefault="009A317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choicelogistics: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秋雨倉</w:t>
            </w:r>
          </w:p>
          <w:p w:rsidR="00C54E91" w:rsidRDefault="009A317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xinfeng: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新豐倉</w:t>
            </w:r>
          </w:p>
          <w:p w:rsidR="00C54E91" w:rsidRDefault="009A317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migologistics: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東源倉</w:t>
            </w:r>
          </w:p>
          <w:p w:rsidR="00C54E91" w:rsidRDefault="009A317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nankan: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南崁倉</w:t>
            </w:r>
          </w:p>
          <w:p w:rsidR="00C54E91" w:rsidRDefault="009A317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tayuan: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大園倉</w:t>
            </w:r>
          </w:p>
          <w:p w:rsidR="00C54E91" w:rsidRDefault="009A317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daxi: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大溪倉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returnGoodDestination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退貨配達方式</w:t>
            </w:r>
          </w:p>
          <w:p w:rsidR="00C54E91" w:rsidRDefault="009A3172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supplier: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可直退供應商</w:t>
            </w:r>
          </w:p>
          <w:p w:rsidR="00C54E91" w:rsidRDefault="009A3172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yahoo: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一律退回雅虎物流中心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withdrawalInfo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peqmgy7n21xt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SupplierInfo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請款資訊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repairInfo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peqmgy7n21xt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SupplierInfo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維修資訊</w:t>
            </w:r>
          </w:p>
        </w:tc>
      </w:tr>
    </w:tbl>
    <w:p w:rsidR="00C54E91" w:rsidRDefault="009A3172">
      <w:pPr>
        <w:pStyle w:val="3"/>
      </w:pPr>
      <w:bookmarkStart w:id="21" w:name="peqmgy7n21xt" w:colFirst="0" w:colLast="0"/>
      <w:bookmarkStart w:id="22" w:name="_nhlcbtnrxx20" w:colFirst="0" w:colLast="0"/>
      <w:bookmarkEnd w:id="21"/>
      <w:bookmarkEnd w:id="22"/>
      <w:r>
        <w:rPr>
          <w:rFonts w:ascii="Arial Unicode MS" w:eastAsia="Arial Unicode MS" w:hAnsi="Arial Unicode MS" w:cs="Arial Unicode MS"/>
        </w:rPr>
        <w:t xml:space="preserve">SupplierInfo </w:t>
      </w:r>
      <w:r>
        <w:rPr>
          <w:rFonts w:ascii="Arial Unicode MS" w:eastAsia="Arial Unicode MS" w:hAnsi="Arial Unicode MS" w:cs="Arial Unicode MS"/>
        </w:rPr>
        <w:t>供應商詳細資訊</w:t>
      </w:r>
    </w:p>
    <w:tbl>
      <w:tblPr>
        <w:tblStyle w:val="ad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contactWindow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8bso2solh249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ContactWindow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聯絡資訊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method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當此物件被用於顯示維修資訊時，表示維修方式</w:t>
            </w:r>
          </w:p>
          <w:p w:rsidR="00C54E91" w:rsidRDefault="009A3172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indirectRepair: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間修</w:t>
            </w:r>
          </w:p>
          <w:p w:rsidR="00C54E91" w:rsidRDefault="009A3172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directRepair: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直修</w:t>
            </w:r>
          </w:p>
        </w:tc>
      </w:tr>
    </w:tbl>
    <w:p w:rsidR="00C54E91" w:rsidRDefault="009A3172">
      <w:pPr>
        <w:pStyle w:val="3"/>
      </w:pPr>
      <w:bookmarkStart w:id="23" w:name="kix.8bso2solh249" w:colFirst="0" w:colLast="0"/>
      <w:bookmarkStart w:id="24" w:name="_irf8hxj73fiu" w:colFirst="0" w:colLast="0"/>
      <w:bookmarkEnd w:id="23"/>
      <w:bookmarkEnd w:id="24"/>
      <w:r>
        <w:rPr>
          <w:rFonts w:ascii="Arial Unicode MS" w:eastAsia="Arial Unicode MS" w:hAnsi="Arial Unicode MS" w:cs="Arial Unicode MS"/>
        </w:rPr>
        <w:lastRenderedPageBreak/>
        <w:t xml:space="preserve">ContactWindow </w:t>
      </w:r>
      <w:r>
        <w:rPr>
          <w:rFonts w:ascii="Arial Unicode MS" w:eastAsia="Arial Unicode MS" w:hAnsi="Arial Unicode MS" w:cs="Arial Unicode MS"/>
        </w:rPr>
        <w:t>聯絡資訊</w:t>
      </w:r>
    </w:p>
    <w:tbl>
      <w:tblPr>
        <w:tblStyle w:val="ae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服務窗口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服務窗口姓名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phone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服務窗口電話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fax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服務窗口傳真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email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服務窗口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Email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location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Location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服務窗口地址</w:t>
            </w:r>
          </w:p>
        </w:tc>
      </w:tr>
    </w:tbl>
    <w:p w:rsidR="00C54E91" w:rsidRDefault="009A3172">
      <w:pPr>
        <w:pStyle w:val="2"/>
      </w:pPr>
      <w:bookmarkStart w:id="25" w:name="_yk237ohzld5f" w:colFirst="0" w:colLast="0"/>
      <w:bookmarkEnd w:id="25"/>
      <w:r>
        <w:t>Category</w:t>
      </w:r>
    </w:p>
    <w:p w:rsidR="00C54E91" w:rsidRDefault="009A3172">
      <w:pPr>
        <w:pStyle w:val="3"/>
      </w:pPr>
      <w:bookmarkStart w:id="26" w:name="njqg4br8djm" w:colFirst="0" w:colLast="0"/>
      <w:bookmarkStart w:id="27" w:name="_up2jq45wjz1m" w:colFirst="0" w:colLast="0"/>
      <w:bookmarkEnd w:id="26"/>
      <w:bookmarkEnd w:id="27"/>
      <w:r>
        <w:rPr>
          <w:rFonts w:ascii="Arial Unicode MS" w:eastAsia="Arial Unicode MS" w:hAnsi="Arial Unicode MS" w:cs="Arial Unicode MS"/>
        </w:rPr>
        <w:t xml:space="preserve">Category </w:t>
      </w:r>
      <w:r>
        <w:rPr>
          <w:rFonts w:ascii="Arial Unicode MS" w:eastAsia="Arial Unicode MS" w:hAnsi="Arial Unicode MS" w:cs="Arial Unicode MS"/>
        </w:rPr>
        <w:t>分類</w:t>
      </w:r>
    </w:p>
    <w:tbl>
      <w:tblPr>
        <w:tblStyle w:val="af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 ID</w:t>
            </w:r>
          </w:p>
          <w:p w:rsidR="00C54E91" w:rsidRDefault="009A3172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z1: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</w:t>
            </w:r>
          </w:p>
          <w:p w:rsidR="00C54E91" w:rsidRDefault="009A3172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sub2: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子站</w:t>
            </w:r>
          </w:p>
          <w:p w:rsidR="00C54E91" w:rsidRDefault="009A3172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cat3: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父類</w:t>
            </w:r>
          </w:p>
          <w:p w:rsidR="00C54E91" w:rsidRDefault="009A3172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catItem4: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子類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 name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parentId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Parent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childrenIdList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Children ID list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isVideoGame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若查詢的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category 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層級會回傳此欄位，表示該子站是否為電玩類商品分類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isSexToy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若查詢的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category 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層級會回傳此欄位，表示該子站是否為情趣商品分類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deliveryTypes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若查詢的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category 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層級會回傳此欄位，表示該子站支援的配送方式</w:t>
            </w:r>
          </w:p>
          <w:p w:rsidR="00C54E91" w:rsidRDefault="009A317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normal: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正常交貨期</w:t>
            </w:r>
          </w:p>
          <w:p w:rsidR="00C54E91" w:rsidRDefault="009A317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preOrder: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預購型商品</w:t>
            </w:r>
          </w:p>
          <w:p w:rsidR="00C54E91" w:rsidRDefault="009A317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customized: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客製化商品</w:t>
            </w:r>
          </w:p>
          <w:p w:rsidR="00C54E91" w:rsidRDefault="009A317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appointment: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客約送貨日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functions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28" w:name="ebwm86hb2ieh" w:colFirst="0" w:colLast="0"/>
            <w:bookmarkEnd w:id="28"/>
            <w:r>
              <w:rPr>
                <w:rFonts w:ascii="Consolas" w:eastAsia="Consolas" w:hAnsi="Consolas" w:cs="Consolas"/>
                <w:sz w:val="20"/>
                <w:szCs w:val="20"/>
              </w:rPr>
              <w:t>分類進階功能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若查詢的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category 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層級會回傳此欄位，表示該子站支援的特殊功能</w:t>
            </w:r>
          </w:p>
          <w:p w:rsidR="00C54E91" w:rsidRDefault="009A3172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ESD: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電子票券</w:t>
            </w:r>
          </w:p>
          <w:p w:rsidR="00C54E91" w:rsidRDefault="009A3172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eCoupon: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電子禮券</w:t>
            </w:r>
          </w:p>
          <w:p w:rsidR="00C54E91" w:rsidRDefault="009A3172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preOrderDelivery: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預購型商品</w:t>
            </w:r>
          </w:p>
          <w:p w:rsidR="00C54E91" w:rsidRDefault="009A3172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customizedDelivery: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客製化商品</w:t>
            </w:r>
          </w:p>
          <w:p w:rsidR="00C54E91" w:rsidRDefault="009A3172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appointmentDelivery: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客約送貨日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isGift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該分類是否為贈品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categoryManager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8bso2solh249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ContactWindow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採購主任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merchandiseManager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8bso2solh249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ContactWindow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採購人員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productManager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8bso2solh249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ContactWindow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採購主任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commentRangeStart w:id="29"/>
            <w:commentRangeStart w:id="30"/>
            <w:r>
              <w:rPr>
                <w:rFonts w:ascii="Consolas" w:eastAsia="Consolas" w:hAnsi="Consolas" w:cs="Consolas"/>
                <w:sz w:val="20"/>
                <w:szCs w:val="20"/>
              </w:rPr>
              <w:t>visible</w:t>
            </w:r>
            <w:commentRangeEnd w:id="29"/>
            <w:r>
              <w:commentReference w:id="29"/>
            </w:r>
            <w:commentRangeEnd w:id="30"/>
            <w:r>
              <w:commentReference w:id="30"/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 the category visible? only show while level is cat and catItem</w:t>
            </w:r>
          </w:p>
        </w:tc>
      </w:tr>
    </w:tbl>
    <w:p w:rsidR="00C54E91" w:rsidRDefault="009A3172">
      <w:pPr>
        <w:pStyle w:val="3"/>
      </w:pPr>
      <w:bookmarkStart w:id="31" w:name="_bza3cikt0w44" w:colFirst="0" w:colLast="0"/>
      <w:bookmarkEnd w:id="31"/>
      <w:r>
        <w:rPr>
          <w:rFonts w:ascii="Arial Unicode MS" w:eastAsia="Arial Unicode MS" w:hAnsi="Arial Unicode MS" w:cs="Arial Unicode MS"/>
        </w:rPr>
        <w:t xml:space="preserve">Categories </w:t>
      </w:r>
      <w:r>
        <w:rPr>
          <w:rFonts w:ascii="Arial Unicode MS" w:eastAsia="Arial Unicode MS" w:hAnsi="Arial Unicode MS" w:cs="Arial Unicode MS"/>
        </w:rPr>
        <w:t>分類列表</w:t>
      </w:r>
    </w:p>
    <w:tbl>
      <w:tblPr>
        <w:tblStyle w:val="af0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categories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njqg4br8djm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Category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分類列表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parents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njqg4br8djm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Category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父分類列表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children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njqg4br8djm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Category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子分類列表</w:t>
            </w:r>
          </w:p>
        </w:tc>
      </w:tr>
    </w:tbl>
    <w:p w:rsidR="00C54E91" w:rsidRDefault="009A3172">
      <w:pPr>
        <w:pStyle w:val="3"/>
      </w:pPr>
      <w:bookmarkStart w:id="32" w:name="50ya5ypinxcl" w:colFirst="0" w:colLast="0"/>
      <w:bookmarkStart w:id="33" w:name="_jv09hi8cax4x" w:colFirst="0" w:colLast="0"/>
      <w:bookmarkEnd w:id="32"/>
      <w:bookmarkEnd w:id="33"/>
      <w:r>
        <w:rPr>
          <w:rFonts w:ascii="Arial Unicode MS" w:eastAsia="Arial Unicode MS" w:hAnsi="Arial Unicode MS" w:cs="Arial Unicode MS"/>
        </w:rPr>
        <w:t xml:space="preserve">ProposedCategory </w:t>
      </w:r>
      <w:r>
        <w:rPr>
          <w:rFonts w:ascii="Arial Unicode MS" w:eastAsia="Arial Unicode MS" w:hAnsi="Arial Unicode MS" w:cs="Arial Unicode MS"/>
        </w:rPr>
        <w:t>近期提案分類</w:t>
      </w:r>
    </w:p>
    <w:tbl>
      <w:tblPr>
        <w:tblStyle w:val="af1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zoneId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區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e.g. z1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子站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e.g. sub22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父類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e.g. cat333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catItemId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e.g. catItem4444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struDataAttrClusterId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結構化資料屬性集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usedTs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最後使用時間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hyperlink r:id="rId12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ISO-8601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</w:tc>
      </w:tr>
    </w:tbl>
    <w:p w:rsidR="00C54E91" w:rsidRDefault="009A3172">
      <w:pPr>
        <w:pStyle w:val="3"/>
      </w:pPr>
      <w:bookmarkStart w:id="34" w:name="_l62kkyxeryku" w:colFirst="0" w:colLast="0"/>
      <w:bookmarkEnd w:id="34"/>
      <w:r>
        <w:rPr>
          <w:rFonts w:ascii="Arial Unicode MS" w:eastAsia="Arial Unicode MS" w:hAnsi="Arial Unicode MS" w:cs="Arial Unicode MS"/>
        </w:rPr>
        <w:t xml:space="preserve">ProposedCategories </w:t>
      </w:r>
      <w:r>
        <w:rPr>
          <w:rFonts w:ascii="Arial Unicode MS" w:eastAsia="Arial Unicode MS" w:hAnsi="Arial Unicode MS" w:cs="Arial Unicode MS"/>
        </w:rPr>
        <w:t>近期提案分類列表</w:t>
      </w:r>
    </w:p>
    <w:tbl>
      <w:tblPr>
        <w:tblStyle w:val="af2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recentPrpslProdCat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50ya5ypinxcl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ProposedCategory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近期提案分類列表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categories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njqg4br8djm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Category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各最近提案分類相關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與名稱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struDataAttrClusters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2xjl0j61hwvs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StruDataAttrCluster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各最近提案分類使用過的結構化資料屬性集內容</w:t>
            </w:r>
          </w:p>
        </w:tc>
      </w:tr>
    </w:tbl>
    <w:p w:rsidR="00C54E91" w:rsidRDefault="009A3172">
      <w:pPr>
        <w:pStyle w:val="2"/>
      </w:pPr>
      <w:bookmarkStart w:id="35" w:name="_ctzcew1n77gy" w:colFirst="0" w:colLast="0"/>
      <w:bookmarkEnd w:id="35"/>
      <w:r>
        <w:lastRenderedPageBreak/>
        <w:t>Structured Data</w:t>
      </w:r>
    </w:p>
    <w:p w:rsidR="00C54E91" w:rsidRDefault="009A3172">
      <w:pPr>
        <w:pStyle w:val="3"/>
      </w:pPr>
      <w:bookmarkStart w:id="36" w:name="kix.2xjl0j61hwvs" w:colFirst="0" w:colLast="0"/>
      <w:bookmarkStart w:id="37" w:name="_46a1tqs7jbm5" w:colFirst="0" w:colLast="0"/>
      <w:bookmarkEnd w:id="36"/>
      <w:bookmarkEnd w:id="37"/>
      <w:r>
        <w:rPr>
          <w:rFonts w:ascii="Arial Unicode MS" w:eastAsia="Arial Unicode MS" w:hAnsi="Arial Unicode MS" w:cs="Arial Unicode MS"/>
        </w:rPr>
        <w:t xml:space="preserve">StruDataAttrCluster </w:t>
      </w:r>
      <w:r>
        <w:rPr>
          <w:rFonts w:ascii="Arial Unicode MS" w:eastAsia="Arial Unicode MS" w:hAnsi="Arial Unicode MS" w:cs="Arial Unicode MS"/>
        </w:rPr>
        <w:t>結構化資料屬性集</w:t>
      </w:r>
    </w:p>
    <w:tbl>
      <w:tblPr>
        <w:tblStyle w:val="af3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屬性集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屬性集名稱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該屬性集對應之子類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proposalType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該屬性集對應之</w:t>
            </w:r>
            <w:hyperlink w:anchor="oque45ux3usv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提</w:t>
              </w:r>
            </w:hyperlink>
            <w:hyperlink w:anchor="oque45ux3usv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案類型</w:t>
              </w:r>
            </w:hyperlink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attributes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n4bqf8f8fr9f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Attribute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屬性列表</w:t>
            </w:r>
          </w:p>
        </w:tc>
      </w:tr>
    </w:tbl>
    <w:p w:rsidR="00C54E91" w:rsidRDefault="009A3172">
      <w:pPr>
        <w:pStyle w:val="3"/>
      </w:pPr>
      <w:bookmarkStart w:id="38" w:name="kix.n4bqf8f8fr9f" w:colFirst="0" w:colLast="0"/>
      <w:bookmarkStart w:id="39" w:name="_wfw6k6f50z6d" w:colFirst="0" w:colLast="0"/>
      <w:bookmarkEnd w:id="38"/>
      <w:bookmarkEnd w:id="39"/>
      <w:r>
        <w:rPr>
          <w:rFonts w:ascii="Arial Unicode MS" w:eastAsia="Arial Unicode MS" w:hAnsi="Arial Unicode MS" w:cs="Arial Unicode MS"/>
        </w:rPr>
        <w:t xml:space="preserve">Attribute </w:t>
      </w:r>
      <w:r>
        <w:rPr>
          <w:rFonts w:ascii="Arial Unicode MS" w:eastAsia="Arial Unicode MS" w:hAnsi="Arial Unicode MS" w:cs="Arial Unicode MS"/>
        </w:rPr>
        <w:t>欄位屬性</w:t>
      </w:r>
    </w:p>
    <w:tbl>
      <w:tblPr>
        <w:tblStyle w:val="af4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PATCH: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values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>RW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>PATCH: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屬性選項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>當商品規格為自訂屬性時才允許</w:t>
            </w: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 xml:space="preserve"> \n </w:t>
            </w: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>換行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selectedValue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選擇的屬性值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當商品規格為自訂屬性時才允許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\n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換行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constraints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o734ro4r2cc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Constraints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屬性限制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required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是否必填</w:t>
            </w:r>
          </w:p>
        </w:tc>
      </w:tr>
    </w:tbl>
    <w:p w:rsidR="00C54E91" w:rsidRDefault="009A3172">
      <w:pPr>
        <w:pStyle w:val="3"/>
      </w:pPr>
      <w:bookmarkStart w:id="40" w:name="o734ro4r2cc" w:colFirst="0" w:colLast="0"/>
      <w:bookmarkStart w:id="41" w:name="_e0yjdeu0jypm" w:colFirst="0" w:colLast="0"/>
      <w:bookmarkEnd w:id="40"/>
      <w:bookmarkEnd w:id="41"/>
      <w:r>
        <w:rPr>
          <w:rFonts w:ascii="Arial Unicode MS" w:eastAsia="Arial Unicode MS" w:hAnsi="Arial Unicode MS" w:cs="Arial Unicode MS"/>
        </w:rPr>
        <w:t xml:space="preserve">Constraints </w:t>
      </w:r>
      <w:r>
        <w:rPr>
          <w:rFonts w:ascii="Arial Unicode MS" w:eastAsia="Arial Unicode MS" w:hAnsi="Arial Unicode MS" w:cs="Arial Unicode MS"/>
        </w:rPr>
        <w:t>欄位限制</w:t>
      </w:r>
    </w:p>
    <w:tbl>
      <w:tblPr>
        <w:tblStyle w:val="af5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欄位形式</w:t>
            </w:r>
          </w:p>
          <w:p w:rsidR="00C54E91" w:rsidRDefault="009A3172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radiobox</w:t>
            </w:r>
          </w:p>
          <w:p w:rsidR="00C54E91" w:rsidRDefault="009A3172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  <w:p w:rsidR="00C54E91" w:rsidRDefault="009A3172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checkbox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minimum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text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最少字數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maximum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text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最多字數</w:t>
            </w:r>
          </w:p>
        </w:tc>
      </w:tr>
    </w:tbl>
    <w:p w:rsidR="00C54E91" w:rsidRDefault="009A3172">
      <w:pPr>
        <w:pStyle w:val="3"/>
      </w:pPr>
      <w:bookmarkStart w:id="42" w:name="_z48i9hz8owkl" w:colFirst="0" w:colLast="0"/>
      <w:bookmarkEnd w:id="42"/>
      <w:r>
        <w:rPr>
          <w:rFonts w:ascii="Arial Unicode MS" w:eastAsia="Arial Unicode MS" w:hAnsi="Arial Unicode MS" w:cs="Arial Unicode MS"/>
        </w:rPr>
        <w:t xml:space="preserve">StruDataAttrClusters </w:t>
      </w:r>
      <w:r>
        <w:rPr>
          <w:rFonts w:ascii="Arial Unicode MS" w:eastAsia="Arial Unicode MS" w:hAnsi="Arial Unicode MS" w:cs="Arial Unicode MS"/>
        </w:rPr>
        <w:t>結構化資料屬性集列表</w:t>
      </w:r>
    </w:p>
    <w:tbl>
      <w:tblPr>
        <w:tblStyle w:val="af6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Requir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struDataAttrClusters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2xjl0j61hwvs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StruDataAttrCluster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結構化資料屬性集列表</w:t>
            </w:r>
          </w:p>
        </w:tc>
      </w:tr>
    </w:tbl>
    <w:p w:rsidR="00C54E91" w:rsidRDefault="009A3172">
      <w:pPr>
        <w:pStyle w:val="2"/>
      </w:pPr>
      <w:bookmarkStart w:id="43" w:name="_qvaglzk51n8e" w:colFirst="0" w:colLast="0"/>
      <w:bookmarkEnd w:id="43"/>
      <w:r>
        <w:t>Service Desk</w:t>
      </w:r>
    </w:p>
    <w:p w:rsidR="00C54E91" w:rsidRDefault="009A3172">
      <w:pPr>
        <w:pStyle w:val="3"/>
      </w:pPr>
      <w:bookmarkStart w:id="44" w:name="nnw3yntvo31k" w:colFirst="0" w:colLast="0"/>
      <w:bookmarkStart w:id="45" w:name="_fzlwkxp8ud2p" w:colFirst="0" w:colLast="0"/>
      <w:bookmarkEnd w:id="44"/>
      <w:bookmarkEnd w:id="45"/>
      <w:r>
        <w:rPr>
          <w:rFonts w:ascii="Arial Unicode MS" w:eastAsia="Arial Unicode MS" w:hAnsi="Arial Unicode MS" w:cs="Arial Unicode MS"/>
        </w:rPr>
        <w:t xml:space="preserve">ServiceDesk </w:t>
      </w:r>
      <w:r>
        <w:rPr>
          <w:rFonts w:ascii="Arial Unicode MS" w:eastAsia="Arial Unicode MS" w:hAnsi="Arial Unicode MS" w:cs="Arial Unicode MS"/>
        </w:rPr>
        <w:t>作業窗口</w:t>
      </w:r>
    </w:p>
    <w:tbl>
      <w:tblPr>
        <w:tblStyle w:val="af7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類別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type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proposal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，則為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hyperlink w:anchor="njqg4br8djm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Category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中的子站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，其他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type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僅為參考用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data key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類別名稱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contacts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8bso2solh249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ContactWindow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聯絡資訊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窗口類型</w:t>
            </w:r>
          </w:p>
          <w:p w:rsidR="00C54E91" w:rsidRDefault="009A317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商品、賣場提案與管理</w:t>
            </w:r>
          </w:p>
          <w:p w:rsidR="00C54E91" w:rsidRDefault="009A317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order: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訂單出貨、退貨、換貨相關</w:t>
            </w:r>
          </w:p>
          <w:p w:rsidR="00C54E91" w:rsidRDefault="009A317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warehouse: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快倉與配送相關</w:t>
            </w:r>
          </w:p>
          <w:p w:rsidR="00C54E91" w:rsidRDefault="009A317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accounting: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帳務相關</w:t>
            </w:r>
          </w:p>
        </w:tc>
      </w:tr>
    </w:tbl>
    <w:p w:rsidR="00C54E91" w:rsidRDefault="009A3172">
      <w:pPr>
        <w:pStyle w:val="3"/>
      </w:pPr>
      <w:bookmarkStart w:id="46" w:name="_56bkoer1q9gi" w:colFirst="0" w:colLast="0"/>
      <w:bookmarkEnd w:id="46"/>
      <w:r>
        <w:rPr>
          <w:rFonts w:ascii="Arial Unicode MS" w:eastAsia="Arial Unicode MS" w:hAnsi="Arial Unicode MS" w:cs="Arial Unicode MS"/>
        </w:rPr>
        <w:t xml:space="preserve">ServiceDesks </w:t>
      </w:r>
      <w:r>
        <w:rPr>
          <w:rFonts w:ascii="Arial Unicode MS" w:eastAsia="Arial Unicode MS" w:hAnsi="Arial Unicode MS" w:cs="Arial Unicode MS"/>
        </w:rPr>
        <w:t>作業窗口列表</w:t>
      </w:r>
    </w:p>
    <w:tbl>
      <w:tblPr>
        <w:tblStyle w:val="af8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serviceDesks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nnw3yntvo31k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ServiceDesk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作業窗口列表</w:t>
            </w:r>
          </w:p>
        </w:tc>
      </w:tr>
    </w:tbl>
    <w:p w:rsidR="00C54E91" w:rsidRDefault="009A3172">
      <w:pPr>
        <w:pStyle w:val="2"/>
      </w:pPr>
      <w:bookmarkStart w:id="47" w:name="_s5lvz287otpv" w:colFirst="0" w:colLast="0"/>
      <w:bookmarkEnd w:id="47"/>
      <w:r>
        <w:t>Proposal</w:t>
      </w:r>
    </w:p>
    <w:p w:rsidR="00C54E91" w:rsidRDefault="009A3172">
      <w:pPr>
        <w:pStyle w:val="3"/>
      </w:pPr>
      <w:bookmarkStart w:id="48" w:name="_gutiwinu6ukr" w:colFirst="0" w:colLast="0"/>
      <w:bookmarkEnd w:id="48"/>
      <w:r>
        <w:rPr>
          <w:rFonts w:ascii="Arial Unicode MS" w:eastAsia="Arial Unicode MS" w:hAnsi="Arial Unicode MS" w:cs="Arial Unicode MS"/>
        </w:rPr>
        <w:t xml:space="preserve">Proposal </w:t>
      </w:r>
      <w:r>
        <w:rPr>
          <w:rFonts w:ascii="Arial Unicode MS" w:eastAsia="Arial Unicode MS" w:hAnsi="Arial Unicode MS" w:cs="Arial Unicode MS"/>
        </w:rPr>
        <w:t>提案</w:t>
      </w:r>
    </w:p>
    <w:tbl>
      <w:tblPr>
        <w:tblStyle w:val="af9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提案編號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seqNo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申請單號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supplierId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供應商編號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supplierName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供應商名稱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creator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建檔者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contactWindow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提案對象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由輸入的子站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(subStationId)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自動計算填入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POST: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bookmarkStart w:id="49" w:name="oque45ux3usv" w:colFirst="0" w:colLast="0"/>
            <w:bookmarkEnd w:id="49"/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提案單類型</w:t>
            </w:r>
          </w:p>
          <w:p w:rsidR="00C54E91" w:rsidRDefault="009A3172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newProduct: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新增贈品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配件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屬性</w:t>
            </w:r>
          </w:p>
          <w:p w:rsidR="00C54E91" w:rsidRDefault="009A3172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newListing: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新增一般賣場</w:t>
            </w:r>
          </w:p>
          <w:p w:rsidR="00C54E91" w:rsidRDefault="009A3172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newListingByApi: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透過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SCM API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新增一般賣場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不可用於新增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updateCopy: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修改賣場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商品詳情</w:t>
            </w:r>
          </w:p>
          <w:p w:rsidR="00C54E91" w:rsidRDefault="009A3172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updateVideo: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修改賣場影片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applicant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提案人，限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個中文字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提案當下的提案站別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sub1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只允許供應商有簽約的子站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提案當下的提案站別名稱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expiredTs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審核提案有效期限，預設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+15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天，不得少於提案日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天，最多可設定提案日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+15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天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ProposalProduct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商品資訊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composing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ProposalListing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賣場資訊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type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newListing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composing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createdTs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建檔時間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appliedTs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提案時間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reviewer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審核者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reviewStatus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50" w:name="aewa44bjmyp" w:colFirst="0" w:colLast="0"/>
            <w:bookmarkEnd w:id="50"/>
            <w:r>
              <w:rPr>
                <w:rFonts w:ascii="Consolas" w:eastAsia="Consolas" w:hAnsi="Consolas" w:cs="Consolas"/>
                <w:sz w:val="20"/>
                <w:szCs w:val="20"/>
              </w:rPr>
              <w:t>審核狀態</w:t>
            </w:r>
          </w:p>
          <w:p w:rsidR="00C54E91" w:rsidRDefault="009A3172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composing: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尚未提案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預設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draft: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儲存暫不提案</w:t>
            </w:r>
          </w:p>
          <w:p w:rsidR="00C54E91" w:rsidRDefault="009A3172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pendingReview: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待審核</w:t>
            </w:r>
          </w:p>
          <w:p w:rsidR="00C54E91" w:rsidRDefault="009A3172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approved: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審核已通過</w:t>
            </w:r>
          </w:p>
          <w:p w:rsidR="00C54E91" w:rsidRDefault="009A3172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declined: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審核不通過</w:t>
            </w:r>
          </w:p>
          <w:p w:rsidR="00C54E91" w:rsidRDefault="009A3172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expired: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已過審核期限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reviewedTs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審核時間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declineReason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審核不通過原因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tbl>
            <w:tblPr>
              <w:tblStyle w:val="afa"/>
              <w:tblW w:w="72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  <w:gridCol w:w="5250"/>
            </w:tblGrid>
            <w:tr w:rsidR="00C54E91">
              <w:tc>
                <w:tcPr>
                  <w:tcW w:w="1950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5250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選項</w:t>
                  </w:r>
                </w:p>
              </w:tc>
            </w:tr>
            <w:tr w:rsidR="00C54E91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newLsting</w:t>
                  </w:r>
                </w:p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newListingByApi</w:t>
                  </w:r>
                </w:p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newProduct</w:t>
                  </w:r>
                </w:p>
              </w:tc>
              <w:tc>
                <w:tcPr>
                  <w:tcW w:w="52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approved: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通過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badImageSizeOrQuality: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圖片太小品質太差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unclearCopy: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文案描述不清楚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duplicatedProduct: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重覆商品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improperProduct: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商品不合適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wrongSubStation: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非此子站商品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unacceptableCost: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成本錯誤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other: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其他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unsuitableVideo: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影片不適合</w:t>
                  </w:r>
                </w:p>
              </w:tc>
            </w:tr>
            <w:tr w:rsidR="00C54E91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其他</w:t>
                  </w:r>
                </w:p>
              </w:tc>
              <w:tc>
                <w:tcPr>
                  <w:tcW w:w="52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approved: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通過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grossMarginTooLow: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毛利率過低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lastRenderedPageBreak/>
                    <w:t xml:space="preserve">productToBeOffShelved: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商品待下架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listingToBeOffShelved: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賣場待下架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mismatchPriceCost: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售價或成本有誤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other: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其它</w:t>
                  </w:r>
                </w:p>
              </w:tc>
            </w:tr>
          </w:tbl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declineDetail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審核不通過其它原因描述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executeStatus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執行結果</w:t>
            </w:r>
          </w:p>
          <w:p w:rsidR="00C54E91" w:rsidRDefault="009A3172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idle: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未執行</w:t>
            </w:r>
          </w:p>
          <w:p w:rsidR="00C54E91" w:rsidRDefault="009A3172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running):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執行中</w:t>
            </w:r>
          </w:p>
          <w:p w:rsidR="00C54E91" w:rsidRDefault="009A3172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finished: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已執行</w:t>
            </w:r>
          </w:p>
          <w:p w:rsidR="00C54E91" w:rsidRDefault="009A3172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failed: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執行失敗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executedTs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執行時間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executeResult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執行失敗原因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modifiedTimes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更新次數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modifier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更新者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modifiedTs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更新時間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note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備註，限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suggestion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改善或建議</w:t>
            </w:r>
          </w:p>
        </w:tc>
      </w:tr>
    </w:tbl>
    <w:p w:rsidR="00C54E91" w:rsidRDefault="009A3172">
      <w:pPr>
        <w:pStyle w:val="3"/>
      </w:pPr>
      <w:bookmarkStart w:id="51" w:name="_i7da4rj317sn" w:colFirst="0" w:colLast="0"/>
      <w:bookmarkEnd w:id="51"/>
      <w:r>
        <w:rPr>
          <w:rFonts w:ascii="Arial Unicode MS" w:eastAsia="Arial Unicode MS" w:hAnsi="Arial Unicode MS" w:cs="Arial Unicode MS"/>
        </w:rPr>
        <w:t xml:space="preserve">ProposalProduct </w:t>
      </w:r>
      <w:r>
        <w:rPr>
          <w:rFonts w:ascii="Arial Unicode MS" w:eastAsia="Arial Unicode MS" w:hAnsi="Arial Unicode MS" w:cs="Arial Unicode MS"/>
        </w:rPr>
        <w:t>提案商品資訊</w:t>
      </w:r>
    </w:p>
    <w:tbl>
      <w:tblPr>
        <w:tblStyle w:val="afb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  <w:vertAlign w:val="superscript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  <w:hyperlink w:anchor="k2yvldtprocr">
              <w:r>
                <w:rPr>
                  <w:rFonts w:ascii="Consolas" w:eastAsia="Consolas" w:hAnsi="Consolas" w:cs="Consolas"/>
                  <w:b/>
                  <w:color w:val="1155CC"/>
                  <w:sz w:val="20"/>
                  <w:szCs w:val="20"/>
                  <w:u w:val="single"/>
                  <w:vertAlign w:val="superscript"/>
                </w:rPr>
                <w:t>註</w:t>
              </w:r>
              <w:r>
                <w:rPr>
                  <w:rFonts w:ascii="Consolas" w:eastAsia="Consolas" w:hAnsi="Consolas" w:cs="Consolas"/>
                  <w:b/>
                  <w:color w:val="1155CC"/>
                  <w:sz w:val="20"/>
                  <w:szCs w:val="20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商品名稱，最長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45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且為即期品，必須加上前綴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即期品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)"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shortDescription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賣場簡短說明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最多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5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條，每條最長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15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至少需填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條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shareMediaBetweenModels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是否共用同一組商品圖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只有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層屬性時可為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true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models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只有第一個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model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可以有圖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影片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models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ProposalModel[]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商品型號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brand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POST: 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品牌，最長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model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POST: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商品型號，最長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shipType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az23gh19zl5x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ShipType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配送方式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tbl>
            <w:tblPr>
              <w:tblStyle w:val="afc"/>
              <w:tblW w:w="72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5"/>
              <w:gridCol w:w="1500"/>
              <w:gridCol w:w="5085"/>
            </w:tblGrid>
            <w:tr w:rsidR="00C54E91">
              <w:tc>
                <w:tcPr>
                  <w:tcW w:w="615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500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085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可選擇規則</w:t>
                  </w:r>
                </w:p>
              </w:tc>
            </w:tr>
            <w:tr w:rsidR="00C54E91"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Home</w:t>
                  </w:r>
                </w:p>
              </w:tc>
              <w:tc>
                <w:tcPr>
                  <w:tcW w:w="5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預設可選</w:t>
                  </w:r>
                </w:p>
              </w:tc>
            </w:tr>
            <w:tr w:rsidR="00C54E91"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Express24HR</w:t>
                  </w:r>
                </w:p>
              </w:tc>
              <w:tc>
                <w:tcPr>
                  <w:tcW w:w="5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hyperlink w:anchor="x1u8jbpkayna">
                    <w:r>
                      <w:rPr>
                        <w:rFonts w:ascii="Consolas" w:eastAsia="Consolas" w:hAnsi="Consolas" w:cs="Consolas"/>
                        <w:color w:val="1155CC"/>
                        <w:sz w:val="20"/>
                        <w:szCs w:val="20"/>
                        <w:u w:val="single"/>
                      </w:rPr>
                      <w:t>附約資訊</w:t>
                    </w:r>
                  </w:hyperlink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包含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warehouse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時可選</w:t>
                  </w:r>
                </w:p>
              </w:tc>
            </w:tr>
            <w:tr w:rsidR="00C54E91"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ESD</w:t>
                  </w:r>
                </w:p>
              </w:tc>
              <w:tc>
                <w:tcPr>
                  <w:tcW w:w="5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hyperlink w:anchor="ebwm86hb2ieh">
                    <w:r>
                      <w:rPr>
                        <w:rFonts w:ascii="Consolas" w:eastAsia="Consolas" w:hAnsi="Consolas" w:cs="Consolas"/>
                        <w:color w:val="1155CC"/>
                        <w:sz w:val="20"/>
                        <w:szCs w:val="20"/>
                        <w:u w:val="single"/>
                      </w:rPr>
                      <w:t>分類進階功能</w:t>
                    </w:r>
                  </w:hyperlink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包含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ESD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時可選</w:t>
                  </w:r>
                </w:p>
              </w:tc>
            </w:tr>
            <w:tr w:rsidR="00C54E91"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EDelievry</w:t>
                  </w:r>
                </w:p>
              </w:tc>
              <w:tc>
                <w:tcPr>
                  <w:tcW w:w="5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hyperlink w:anchor="ebwm86hb2ieh">
                    <w:r>
                      <w:rPr>
                        <w:rFonts w:ascii="Consolas" w:eastAsia="Consolas" w:hAnsi="Consolas" w:cs="Consolas"/>
                        <w:color w:val="1155CC"/>
                        <w:sz w:val="20"/>
                        <w:szCs w:val="20"/>
                        <w:u w:val="single"/>
                      </w:rPr>
                      <w:t>分類進階功能</w:t>
                    </w:r>
                  </w:hyperlink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包含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eCoupon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且</w:t>
                  </w:r>
                  <w:hyperlink w:anchor="oque45ux3usv">
                    <w:r>
                      <w:rPr>
                        <w:rFonts w:ascii="Consolas" w:eastAsia="Consolas" w:hAnsi="Consolas" w:cs="Consolas"/>
                        <w:color w:val="1155CC"/>
                        <w:sz w:val="20"/>
                        <w:szCs w:val="20"/>
                        <w:u w:val="single"/>
                      </w:rPr>
                      <w:t>提案單類型</w:t>
                    </w:r>
                  </w:hyperlink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為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newProduct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時可選</w:t>
                  </w:r>
                </w:p>
              </w:tc>
            </w:tr>
            <w:tr w:rsidR="00C54E91"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HomeStore</w:t>
                  </w:r>
                </w:p>
              </w:tc>
              <w:tc>
                <w:tcPr>
                  <w:tcW w:w="5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hyperlink w:anchor="6lubzpgyqg63">
                    <w:r>
                      <w:rPr>
                        <w:rFonts w:ascii="Consolas" w:eastAsia="Consolas" w:hAnsi="Consolas" w:cs="Consolas"/>
                        <w:color w:val="1155CC"/>
                        <w:sz w:val="20"/>
                        <w:szCs w:val="20"/>
                        <w:u w:val="single"/>
                      </w:rPr>
                      <w:t>供應商啟用功能</w:t>
                    </w:r>
                  </w:hyperlink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包含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deliveryByCvs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時可選</w:t>
                  </w:r>
                </w:p>
              </w:tc>
            </w:tr>
          </w:tbl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contentRating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內容級別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None: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無級別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普級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保護級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PG12: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輔導級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歲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PG15: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輔導級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歲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限制級</w:t>
            </w:r>
          </w:p>
          <w:p w:rsidR="00C54E91" w:rsidRDefault="009A317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NC18: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情趣商品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若為未滿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歲青少年不能購買商品，請選擇限制級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subStationId=28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電玩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/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遊戲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，只允許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G, PG, PG12, PG15 and R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subStationId=566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，只允許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 and NC18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其他子站不可選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PG15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zoneId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商品目前的分類區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z1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zoneName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商品目前的分類區名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商品目前的分類子站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sub1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商品目前的分類子站名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商品目前的分類父類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cat1610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商品目前的分類父類名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catItemId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catItem21704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往上追溯的子站要跟供應商有簽約的子站有交集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catItemName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商品目前的分類子類名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msrp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廠商建議價，到小數點兩位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[0-9999999]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含稅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運費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&lt;=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廠商建議價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含稅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運費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，到小數點兩位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[0-9999999]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含稅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運費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&lt;=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廠商建議價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safeStockQty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安全庫存量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[1-99]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hyperlink w:anchor="oque45ux3usv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提案單類型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新增屬性商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品且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時，只能為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包裝完成後的商品長度，單位為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cm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，需為正整數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max 9999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包裝完成後的商品寬度，單位為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cm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，需為正整數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max 9999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包裝完成後的商品高度，單位為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cm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，需為正整數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max 9999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weight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包裝完成後的商品重量，單位為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，需為正整數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直店配時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必填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max 2147483647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trike/>
                <w:sz w:val="20"/>
                <w:szCs w:val="20"/>
              </w:rPr>
              <w:t>isLargeVolume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是否為大材積商品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即將棄用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舊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hyperlink w:anchor="x1u8jbpkayna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附約資訊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包含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appliance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時方可為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POST/PUT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皆應為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null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isInstallRequired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是否需要安裝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hyperlink w:anchor="x1u8jbpkayna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附約資訊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包含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appliance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時方可填寫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isLargeVolumnProductGift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是否為大型商品附屬贈品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hyperlink w:anchor="x1u8jbpkayna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附約資訊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包含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appliance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時方可填寫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isNeedRecycle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是否屬於廢四機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6lubzpgyqg6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供應商啟用功能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包含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recycleAppliance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時可選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preserveDays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52" w:name="4crc56e9rwmt" w:colFirst="0" w:colLast="0"/>
            <w:bookmarkEnd w:id="52"/>
            <w:r>
              <w:rPr>
                <w:rFonts w:ascii="Consolas" w:eastAsia="Consolas" w:hAnsi="Consolas" w:cs="Consolas"/>
                <w:sz w:val="20"/>
                <w:szCs w:val="20"/>
              </w:rPr>
              <w:t>商品保存期限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單位為天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[1-32767]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可填，否則應為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null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isOutrightPurchase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是否為買斷商品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hyperlink w:anchor="x1u8jbpkayna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附約資訊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包含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outrightPurchase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時方可填寫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isExpiringItem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是否為即期品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且有填寫</w:t>
            </w:r>
            <w:hyperlink w:anchor="4crc56e9rwmt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商品保存期限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時方可為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minPackingCount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最小包裝數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[1-32767]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xv5l0cpssh3j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配送方式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時才能更改，其餘只能為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copy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商品詳情，為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HTML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內容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規則請見</w:t>
            </w:r>
            <w:hyperlink w:anchor="o3y6f1gf452r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附件</w:t>
              </w:r>
            </w:hyperlink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warranty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86xqxhx80vxl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ProposalProductWarranty</w:t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商品保證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specs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jlxhwti3e7x5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ProposalProductSpec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商品屬性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attributeDisplayMode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商品規格顯示方式</w:t>
            </w:r>
          </w:p>
          <w:p w:rsidR="00C54E91" w:rsidRDefault="009A3172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</w:p>
          <w:p w:rsidR="00C54E91" w:rsidRDefault="009A3172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struDataAttrClusterId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結構化資料屬性集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struDataAttrClusterName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結構化資料屬性集名稱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attributes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kix.n4bqf8f8fr9f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Attribute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Y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商品規格表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被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ProposalModel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中被選中的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Attribute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，不可再填入此欄位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若規格為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structured data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中的選項</w:t>
            </w:r>
          </w:p>
          <w:p w:rsidR="00C54E91" w:rsidRDefault="009A3172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values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需符合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structured data constraint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限制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(radiobox/checkbox)</w:t>
            </w:r>
          </w:p>
          <w:p w:rsidR="00C54E91" w:rsidRDefault="009A3172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只能有一個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自訂其他屬性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若規格為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</w:p>
          <w:p w:rsidR="00C54E91" w:rsidRDefault="009A317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values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只能有一個值</w:t>
            </w:r>
          </w:p>
          <w:p w:rsidR="00C54E91" w:rsidRDefault="009A317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不允許重複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自訂規格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名稱</w:t>
            </w:r>
          </w:p>
          <w:p w:rsidR="00C54E91" w:rsidRDefault="009A317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自訂規格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名稱不允許與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structured data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中的選項重複</w:t>
            </w:r>
          </w:p>
          <w:p w:rsidR="00C54E91" w:rsidRDefault="009A317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自訂規格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名稱不允許與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自訂屬性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名稱重複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gameContents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遊戲情節內容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性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暴力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恐怖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菸酒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毒品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不當言語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反社會性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棋牌益知及娛樂</w:t>
            </w:r>
          </w:p>
          <w:p w:rsidR="00C54E91" w:rsidRDefault="009A3172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促使使用者虛擬戀愛或結婚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當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subStationId=28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時可填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partNo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主件商品供應商商品料號，最長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</w:tbl>
    <w:p w:rsidR="00C54E91" w:rsidRDefault="009A3172">
      <w:pPr>
        <w:pStyle w:val="3"/>
      </w:pPr>
      <w:bookmarkStart w:id="53" w:name="86xqxhx80vxl" w:colFirst="0" w:colLast="0"/>
      <w:bookmarkStart w:id="54" w:name="_du3b8fw2ljkh" w:colFirst="0" w:colLast="0"/>
      <w:bookmarkEnd w:id="53"/>
      <w:bookmarkEnd w:id="54"/>
      <w:r>
        <w:rPr>
          <w:rFonts w:ascii="Arial Unicode MS" w:eastAsia="Arial Unicode MS" w:hAnsi="Arial Unicode MS" w:cs="Arial Unicode MS"/>
        </w:rPr>
        <w:t xml:space="preserve">ProposalProductWarranty </w:t>
      </w:r>
      <w:r>
        <w:rPr>
          <w:rFonts w:ascii="Arial Unicode MS" w:eastAsia="Arial Unicode MS" w:hAnsi="Arial Unicode MS" w:cs="Arial Unicode MS"/>
        </w:rPr>
        <w:t>商品保證</w:t>
      </w:r>
    </w:p>
    <w:tbl>
      <w:tblPr>
        <w:tblStyle w:val="afd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保固期限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如果內容值為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則保固範圍及保固來源可不填，反之若為其他值則必填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scope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保固範圍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若保固期限為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，自動填入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handler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保固來源</w:t>
            </w:r>
          </w:p>
          <w:p w:rsidR="00C54E91" w:rsidRDefault="009A3172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none: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</w:p>
          <w:p w:rsidR="00C54E91" w:rsidRDefault="009A3172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official: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原廠保固</w:t>
            </w:r>
          </w:p>
          <w:p w:rsidR="00C54E91" w:rsidRDefault="009A3172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retailer: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經銷保固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若保固期限為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，只能為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`none`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若有輸入會被取代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若保固期限不為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，預設為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`official`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說明訊息整段描述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800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</w:tbl>
    <w:p w:rsidR="00C54E91" w:rsidRDefault="009A3172">
      <w:pPr>
        <w:pStyle w:val="3"/>
      </w:pPr>
      <w:bookmarkStart w:id="55" w:name="jlxhwti3e7x5" w:colFirst="0" w:colLast="0"/>
      <w:bookmarkStart w:id="56" w:name="_arjwqg2s8umi" w:colFirst="0" w:colLast="0"/>
      <w:bookmarkEnd w:id="55"/>
      <w:bookmarkEnd w:id="56"/>
      <w:r>
        <w:rPr>
          <w:rFonts w:ascii="Arial Unicode MS" w:eastAsia="Arial Unicode MS" w:hAnsi="Arial Unicode MS" w:cs="Arial Unicode MS"/>
        </w:rPr>
        <w:t xml:space="preserve">ProposalProductSpec </w:t>
      </w:r>
      <w:r>
        <w:rPr>
          <w:rFonts w:ascii="Arial Unicode MS" w:eastAsia="Arial Unicode MS" w:hAnsi="Arial Unicode MS" w:cs="Arial Unicode MS"/>
        </w:rPr>
        <w:t>商品屬性</w:t>
      </w:r>
    </w:p>
    <w:tbl>
      <w:tblPr>
        <w:tblStyle w:val="afe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level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屬性層級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[1-2]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屬性名稱最長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</w:tbl>
    <w:p w:rsidR="00C54E91" w:rsidRDefault="009A3172">
      <w:pPr>
        <w:pStyle w:val="3"/>
      </w:pPr>
      <w:bookmarkStart w:id="57" w:name="_xoh5xb8nf9t3" w:colFirst="0" w:colLast="0"/>
      <w:bookmarkEnd w:id="57"/>
      <w:r>
        <w:t>ProposalModel</w:t>
      </w:r>
    </w:p>
    <w:tbl>
      <w:tblPr>
        <w:tblStyle w:val="aff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型號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 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當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proposal.type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為下列類型時需提供，用於指定賣場規格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贈品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加價購商品編號</w:t>
            </w:r>
          </w:p>
          <w:p w:rsidR="00C54E91" w:rsidRDefault="009A317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updateVideo</w:t>
            </w:r>
          </w:p>
          <w:p w:rsidR="00C54E91" w:rsidRDefault="009A317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updateImage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sku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型號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當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proposal.type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為下列類型時需提供，用於指定賣場規格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贈品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加價購商品編號</w:t>
            </w:r>
          </w:p>
          <w:p w:rsidR="00C54E91" w:rsidRDefault="009A317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updateVideo</w:t>
            </w:r>
          </w:p>
          <w:p w:rsidR="00C54E91" w:rsidRDefault="009A317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updateImage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spec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Attribute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POST: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？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需為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ProposalProductSpec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level=1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若為無屬性商品時為空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層及以上屬性時必填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 name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是從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structured data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中挑選，且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constraint type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radiobox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checkbox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</w:t>
            </w:r>
          </w:p>
          <w:p w:rsidR="00C54E91" w:rsidRDefault="009A317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values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一定要包含在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constraint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選項中</w:t>
            </w:r>
          </w:p>
          <w:p w:rsidR="00C54E91" w:rsidRDefault="009A317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自訂項目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values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其他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，自訂內容存放於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displayName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 name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為自訂時</w:t>
            </w:r>
          </w:p>
          <w:p w:rsidR="00C54E91" w:rsidRDefault="009A3172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自訂項目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的值存放於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spec.values</w:t>
            </w:r>
          </w:p>
          <w:p w:rsidR="00C54E91" w:rsidRDefault="009A3172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displayName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需為必填，但不需與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自訂項目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的值一致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items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ProposalItem[]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屬性內容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videos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ProductVideo[]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商品影片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images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ProductImage[]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商品圖</w:t>
            </w:r>
          </w:p>
          <w:p w:rsidR="00C54E91" w:rsidRDefault="009A3172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newListing/newProduct</w:t>
            </w:r>
          </w:p>
          <w:p w:rsidR="00C54E91" w:rsidRDefault="009A3172">
            <w:pPr>
              <w:widowControl w:val="0"/>
              <w:numPr>
                <w:ilvl w:val="1"/>
                <w:numId w:val="4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最多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張，需要為正方形，尺寸大於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1000^2 pixels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會被縮至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1000^2, 400^2, 250^2, 135^2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及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80^2 pixels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、大於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400^2 pixels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會被縮至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400^2, 250^2, 135^2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及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80^2 pixels</w:t>
            </w:r>
          </w:p>
          <w:p w:rsidR="00C54E91" w:rsidRDefault="009A3172">
            <w:pPr>
              <w:widowControl w:val="0"/>
              <w:numPr>
                <w:ilvl w:val="1"/>
                <w:numId w:val="4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至少需要兩張主圖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(1000^2 pixels)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，可增加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8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張副圖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(1000^2 or 400^2 pixels)</w:t>
            </w:r>
          </w:p>
          <w:p w:rsidR="00C54E91" w:rsidRDefault="009A3172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updateImage</w:t>
            </w:r>
          </w:p>
          <w:p w:rsidR="00C54E91" w:rsidRDefault="009A3172">
            <w:pPr>
              <w:widowControl w:val="0"/>
              <w:numPr>
                <w:ilvl w:val="1"/>
                <w:numId w:val="4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用於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proposal.listing.models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order =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時，可於各尺寸指定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小圖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URL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，未指定寬高的維度會是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1000x1000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圖檔自動縮圖</w:t>
            </w:r>
          </w:p>
          <w:p w:rsidR="00C54E91" w:rsidRDefault="009A3172">
            <w:pPr>
              <w:widowControl w:val="0"/>
              <w:numPr>
                <w:ilvl w:val="1"/>
                <w:numId w:val="4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用於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proposal.listing.[additionalPurchase|complimentaries|selectComplimentaries]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，規則同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newListing / newProduct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displayName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賣場顯示名稱，預設為規格名稱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若為無屬性商品時為空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層及以上屬性時可填</w:t>
            </w:r>
          </w:p>
        </w:tc>
      </w:tr>
    </w:tbl>
    <w:p w:rsidR="00C54E91" w:rsidRDefault="009A3172">
      <w:pPr>
        <w:pStyle w:val="3"/>
      </w:pPr>
      <w:bookmarkStart w:id="58" w:name="_9squwyexx8am" w:colFirst="0" w:colLast="0"/>
      <w:bookmarkEnd w:id="58"/>
      <w:r>
        <w:t>ProposalItem</w:t>
      </w:r>
    </w:p>
    <w:tbl>
      <w:tblPr>
        <w:tblStyle w:val="aff0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item ID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stock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備貨數量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若配送方式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(shipType)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61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集宅配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，則只能為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若配送方式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(shipType)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61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集宅配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default 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</w:t>
            </w:r>
          </w:p>
          <w:p w:rsidR="00C54E91" w:rsidRDefault="009A317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 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0-15</w:t>
            </w:r>
          </w:p>
          <w:p w:rsidR="00C54E91" w:rsidRDefault="009A317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 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0-50</w:t>
            </w:r>
          </w:p>
          <w:p w:rsidR="00C54E91" w:rsidRDefault="009A317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 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0-100</w:t>
            </w:r>
          </w:p>
          <w:p w:rsidR="00C54E91" w:rsidRDefault="009A317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 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千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0-300</w:t>
            </w:r>
          </w:p>
          <w:p w:rsidR="00C54E91" w:rsidRDefault="009A317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 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千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0-500</w:t>
            </w:r>
          </w:p>
          <w:p w:rsidR="00C54E91" w:rsidRDefault="009A3172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 0: 0-1000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partNo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屬性商品供應商商品料號，最長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barcode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實際國際條碼，限定為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碼或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(12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碼由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API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在前面補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0 )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若為下列配送方式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(shipType)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時則可填寫</w:t>
            </w:r>
          </w:p>
          <w:p w:rsidR="00C54E91" w:rsidRDefault="009A3172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61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集宅配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800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warehouseBar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POST: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進倉用國際條碼，限定為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碼或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(12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碼由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API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在前面補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0 )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shipTypeId=61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集宅配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時可填，未填寫則由系統自動產生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spec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Attribute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需為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ProposalProductSpec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中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level=2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spec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若為無屬性與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層屬性商品時為空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層屬性商品時為必填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displayName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賣場顯示名稱，預設為規格名稱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若為無屬性與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層屬性商品時為空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層屬性商品時可填</w:t>
            </w:r>
          </w:p>
        </w:tc>
      </w:tr>
    </w:tbl>
    <w:p w:rsidR="00C54E91" w:rsidRDefault="009A3172">
      <w:pPr>
        <w:pStyle w:val="3"/>
      </w:pPr>
      <w:bookmarkStart w:id="59" w:name="_1qx8expl63ug" w:colFirst="0" w:colLast="0"/>
      <w:bookmarkEnd w:id="59"/>
      <w:r>
        <w:t>ProductVideo</w:t>
      </w:r>
    </w:p>
    <w:tbl>
      <w:tblPr>
        <w:tblStyle w:val="aff1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url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影片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url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FQDN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{s|ct}.yimg.com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edgecast-vod.yahoo.net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，必需為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https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協定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目前支援的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Video Codecs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請見</w:t>
            </w:r>
            <w:hyperlink r:id="rId1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列表</w:t>
              </w:r>
            </w:hyperlink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duration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Duration of the video in millisecond. It's only present for an output preset.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Width of the video in pixels.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Height of the video in pixels.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thumbnail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ProductImage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預覽圖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order, starts from 1</w:t>
            </w:r>
          </w:p>
        </w:tc>
      </w:tr>
    </w:tbl>
    <w:p w:rsidR="00C54E91" w:rsidRDefault="009A3172">
      <w:pPr>
        <w:pStyle w:val="3"/>
      </w:pPr>
      <w:bookmarkStart w:id="60" w:name="_7nga7772pfv" w:colFirst="0" w:colLast="0"/>
      <w:bookmarkEnd w:id="60"/>
      <w:r>
        <w:t>ProductImage</w:t>
      </w:r>
    </w:p>
    <w:tbl>
      <w:tblPr>
        <w:tblStyle w:val="aff2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url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圖檔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url</w:t>
            </w:r>
          </w:p>
        </w:tc>
      </w:tr>
      <w:tr w:rsidR="00C54E91">
        <w:trPr>
          <w:trHeight w:val="400"/>
        </w:trPr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Width and height of the image in pixels.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options:</w:t>
            </w:r>
          </w:p>
          <w:p w:rsidR="00C54E91" w:rsidRDefault="009A3172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1000x1000 (required for order=1,2)</w:t>
            </w:r>
          </w:p>
          <w:p w:rsidR="00C54E91" w:rsidRDefault="009A3172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400x400</w:t>
            </w:r>
          </w:p>
          <w:p w:rsidR="00C54E91" w:rsidRDefault="009A3172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250x250</w:t>
            </w:r>
          </w:p>
          <w:p w:rsidR="00C54E91" w:rsidRDefault="009A3172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135x135</w:t>
            </w:r>
          </w:p>
          <w:p w:rsidR="00C54E91" w:rsidRDefault="009A3172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80x80</w:t>
            </w:r>
          </w:p>
        </w:tc>
      </w:tr>
      <w:tr w:rsidR="00C54E91">
        <w:trPr>
          <w:trHeight w:val="400"/>
        </w:trPr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Y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order, starts from 1</w:t>
            </w:r>
          </w:p>
        </w:tc>
      </w:tr>
    </w:tbl>
    <w:p w:rsidR="00C54E91" w:rsidRDefault="009A3172">
      <w:pPr>
        <w:pStyle w:val="3"/>
      </w:pPr>
      <w:bookmarkStart w:id="61" w:name="kix.um4wuxbmrx3o" w:colFirst="0" w:colLast="0"/>
      <w:bookmarkStart w:id="62" w:name="_iv06w1cjrwo7" w:colFirst="0" w:colLast="0"/>
      <w:bookmarkEnd w:id="61"/>
      <w:bookmarkEnd w:id="62"/>
      <w:r>
        <w:t>ProposalListing</w:t>
      </w:r>
    </w:p>
    <w:tbl>
      <w:tblPr>
        <w:tblStyle w:val="aff3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POST: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賣場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13 (updateCopy)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時需提供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zoneId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賣場目前的分類區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z1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zoneName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賣場目前的分類區名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賣場目前的分類子站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sub1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賣場目前的分類子站名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賣場目前的分類父類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cat1610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賣場目前的分類父類名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catItemId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ID, e.g. catItem21704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catItemName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賣場目前的分類子類名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若因分類變動導致無法以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catItemId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導回，則分類路徑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區到子類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資訊將不再回傳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seoUrl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賣場網址，最長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25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只接受正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簡體中文、英文、數字、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`-`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，多個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`-`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會合併成一個，開頭不能是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`-`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featureTitle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特色標題，最長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個字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deliveryType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交貨期限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default normal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options:</w:t>
            </w:r>
          </w:p>
          <w:p w:rsidR="00C54E91" w:rsidRDefault="009A3172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normal: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正常交貨期</w:t>
            </w:r>
          </w:p>
          <w:p w:rsidR="00C54E91" w:rsidRDefault="009A3172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preOrder: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預購型商品</w:t>
            </w:r>
          </w:p>
          <w:p w:rsidR="00C54E91" w:rsidRDefault="009A3172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customized: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客製化商品</w:t>
            </w:r>
          </w:p>
          <w:p w:rsidR="00C54E91" w:rsidRDefault="009A3172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appointment: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客約送貨日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tbl>
            <w:tblPr>
              <w:tblStyle w:val="aff4"/>
              <w:tblW w:w="72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25"/>
              <w:gridCol w:w="5175"/>
            </w:tblGrid>
            <w:tr w:rsidR="00C54E91"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shipTypeId = 61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br/>
                    <w:t>(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集宅配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if (product.isInstallRequired = true)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br/>
                    <w:t>? appointment : normal</w:t>
                  </w:r>
                </w:p>
              </w:tc>
            </w:tr>
            <w:tr w:rsidR="00C54E91"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shipTypeId != 61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br/>
                    <w:t>(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非集宅配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4E91" w:rsidRDefault="009A31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if category.functions contains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preOrderDelivery: normal, preOrder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customizedDelivery: normal, customized</w:t>
                  </w:r>
                </w:p>
                <w:p w:rsidR="00C54E91" w:rsidRDefault="009A3172">
                  <w:pPr>
                    <w:widowControl w:val="0"/>
                    <w:numPr>
                      <w:ilvl w:val="0"/>
                      <w:numId w:val="2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appointmentDelivery: normal,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lastRenderedPageBreak/>
                    <w:t>appointment</w:t>
                  </w:r>
                </w:p>
              </w:tc>
            </w:tr>
          </w:tbl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preOrderExpectedShipDate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預購型商品預定出貨日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</w:t>
            </w:r>
          </w:p>
          <w:p w:rsidR="00C54E91" w:rsidRDefault="009A3172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&gt; todya+5</w:t>
            </w:r>
          </w:p>
          <w:p w:rsidR="00C54E91" w:rsidRDefault="009A3172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 today+45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delieryType=preOrder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customizedOrderShipDateAfterPlaced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客製化商品完成訂單後出貨天數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[3-90]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delieryType=customized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onShelvedTs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開始時間，預設現在時間，不可大於結束時間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offShelvedTs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結束時間，預設為開始時間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+ 365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天，不可小於開始時間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isDisplay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賣場是否顯示，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default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PM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登入才可指定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price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購物中心售價，到小數點兩位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[0-9999999]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rules:</w:t>
            </w:r>
          </w:p>
          <w:p w:rsidR="00C54E91" w:rsidRDefault="009A317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cost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含稅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運費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)) &lt;= price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 &lt;= msrp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廠商建議價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:rsidR="00C54E91" w:rsidRDefault="009A317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shipTypeId=800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時需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&lt;= 20000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賣場毛利率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/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&lt;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子站毛利率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時，則</w:t>
            </w:r>
          </w:p>
          <w:p w:rsidR="00C54E91" w:rsidRDefault="009A3172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若有自動過審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(user.profile.toggles contains autoApproveListingOnOffShelve)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API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會阻擋該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request</w:t>
            </w:r>
          </w:p>
          <w:p w:rsidR="00C54E91" w:rsidRDefault="009A3172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若無自動過審，僅檢查賣場毛利率需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&gt;=0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applyLowGpm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是否申請低毛利率賣場，僅有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"PM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仿供應商登入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可填寫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賣場毛利率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成本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/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&lt;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子站毛利率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applyLowGpm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false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API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會阻擋該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request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default false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purchaseQtyLimit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限購數量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default 12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[1-99]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提案一般賣場且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reviewStatus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draft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以上時必填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cvsPurchaseQtyLimit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N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N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超商取貨限購數量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range: [1-32767]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shipTypeId=800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時可更改，其餘只能為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最大值為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20000 /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購物中心售價，取正整數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default 1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copy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商品詳情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文案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HTML content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13 (updateCopy)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時需提供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swCode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隱藏賣場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SW code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models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_xoh5xb8nf9t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ProductModel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屬性商品型號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14 (updateVideo)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且非無屬性賣場時須提供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videos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_1qx8expl63ug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ProductVideo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賣場影片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14 (updateVideo)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且為無屬性賣場時須提供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images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_9squwyexx8am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ProductImage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賣場圖片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7 (updateImage)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且為無屬性賣場時須提供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additionalPurchase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_xoh5xb8nf9t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ProductModel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加價購內容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7 (updateImage)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時才可提供，並需填入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sku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images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欄位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complimentaries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_xoh5xb8nf9t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ProductModel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買就送贈品內容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7 (updateImage)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時才可提供，並需填入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sku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images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欄位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selectComplimentaries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w:anchor="_xoh5xb8nf9t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ProductModel</w:t>
              </w:r>
            </w:hyperlink>
            <w:r>
              <w:rPr>
                <w:rFonts w:ascii="Consolas" w:eastAsia="Consolas" w:hAnsi="Consolas" w:cs="Consolas"/>
                <w:sz w:val="20"/>
                <w:szCs w:val="20"/>
              </w:rPr>
              <w:t>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任選贈品內容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7 (updateImage)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時才可提供，並需填入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sku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images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欄位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shareMediaBetweenModels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POST: ?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PUT: ?</w:t>
            </w: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是否共用同一組商品圖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proposal type = 7 (updateImage)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時才可提供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只有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層屬性時可為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若為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true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，則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models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只有第一個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model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可以有圖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影片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(models[0].images / models[0].videos)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default: false</w:t>
            </w:r>
          </w:p>
        </w:tc>
      </w:tr>
    </w:tbl>
    <w:p w:rsidR="00C54E91" w:rsidRDefault="009A3172">
      <w:pPr>
        <w:pStyle w:val="3"/>
      </w:pPr>
      <w:bookmarkStart w:id="63" w:name="_if7xaqhaivp8" w:colFirst="0" w:colLast="0"/>
      <w:bookmarkEnd w:id="63"/>
      <w:r>
        <w:t>Proposals</w:t>
      </w:r>
    </w:p>
    <w:tbl>
      <w:tblPr>
        <w:tblStyle w:val="aff5"/>
        <w:tblW w:w="120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580"/>
        <w:gridCol w:w="600"/>
        <w:gridCol w:w="900"/>
        <w:gridCol w:w="7420"/>
      </w:tblGrid>
      <w:tr w:rsidR="00C54E91"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Column Name</w:t>
            </w:r>
          </w:p>
        </w:tc>
        <w:tc>
          <w:tcPr>
            <w:tcW w:w="15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RW/RO</w:t>
            </w:r>
          </w:p>
        </w:tc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4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proposals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Proposal[]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proposals</w:t>
            </w:r>
          </w:p>
        </w:tc>
      </w:tr>
      <w:tr w:rsidR="00C54E91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pagination</w:t>
            </w:r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Pagination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C54E91" w:rsidRDefault="00C54E91">
      <w:pPr>
        <w:jc w:val="center"/>
      </w:pPr>
    </w:p>
    <w:p w:rsidR="00C54E91" w:rsidRDefault="009A3172">
      <w:pPr>
        <w:pStyle w:val="1"/>
      </w:pPr>
      <w:bookmarkStart w:id="64" w:name="_k0ukzjqe7qr" w:colFirst="0" w:colLast="0"/>
      <w:bookmarkEnd w:id="64"/>
      <w:r>
        <w:t>Endpoints</w:t>
      </w:r>
    </w:p>
    <w:p w:rsidR="00C54E91" w:rsidRDefault="009A3172">
      <w:pPr>
        <w:pStyle w:val="2"/>
      </w:pPr>
      <w:bookmarkStart w:id="65" w:name="_j5evev72ih1k" w:colFirst="0" w:colLast="0"/>
      <w:bookmarkEnd w:id="65"/>
      <w:r>
        <w:t>Common</w:t>
      </w:r>
    </w:p>
    <w:p w:rsidR="00C54E91" w:rsidRDefault="009A3172">
      <w:pPr>
        <w:pStyle w:val="3"/>
      </w:pPr>
      <w:bookmarkStart w:id="66" w:name="4q8pkrosbhdk" w:colFirst="0" w:colLast="0"/>
      <w:bookmarkStart w:id="67" w:name="_sda4rpcf80d1" w:colFirst="0" w:colLast="0"/>
      <w:bookmarkEnd w:id="66"/>
      <w:bookmarkEnd w:id="67"/>
      <w:r>
        <w:t>GET /spa/v1/token</w:t>
      </w:r>
    </w:p>
    <w:p w:rsidR="00C54E91" w:rsidRDefault="009A3172">
      <w:hyperlink r:id="rId14">
        <w:r>
          <w:rPr>
            <w:color w:val="1155CC"/>
            <w:u w:val="single"/>
          </w:rPr>
          <w:t>https://tw.supplier.yahoo.com/api/spa/v1/token</w:t>
        </w:r>
      </w:hyperlink>
    </w:p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取得</w:t>
      </w:r>
      <w:r>
        <w:rPr>
          <w:rFonts w:ascii="Arial Unicode MS" w:eastAsia="Arial Unicode MS" w:hAnsi="Arial Unicode MS" w:cs="Arial Unicode MS"/>
        </w:rPr>
        <w:t xml:space="preserve"> X-YahooWSSID-Authorization HTTP Request Header</w:t>
      </w:r>
      <w:r>
        <w:rPr>
          <w:rFonts w:ascii="Arial Unicode MS" w:eastAsia="Arial Unicode MS" w:hAnsi="Arial Unicode MS" w:cs="Arial Unicode MS"/>
        </w:rPr>
        <w:t>，用做後續其他</w:t>
      </w:r>
      <w:r>
        <w:rPr>
          <w:rFonts w:ascii="Arial Unicode MS" w:eastAsia="Arial Unicode MS" w:hAnsi="Arial Unicode MS" w:cs="Arial Unicode MS"/>
        </w:rPr>
        <w:t xml:space="preserve"> Endpoint </w:t>
      </w:r>
      <w:r>
        <w:rPr>
          <w:rFonts w:ascii="Arial Unicode MS" w:eastAsia="Arial Unicode MS" w:hAnsi="Arial Unicode MS" w:cs="Arial Unicode MS"/>
        </w:rPr>
        <w:t>認證使用</w:t>
      </w:r>
    </w:p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27"/>
        </w:numPr>
      </w:pPr>
      <w:r>
        <w:t>HTTP Status Code: 200 (OK)</w:t>
      </w:r>
    </w:p>
    <w:p w:rsidR="00C54E91" w:rsidRDefault="009A3172">
      <w:pPr>
        <w:numPr>
          <w:ilvl w:val="0"/>
          <w:numId w:val="27"/>
        </w:numPr>
      </w:pPr>
      <w:r>
        <w:t xml:space="preserve">Object: </w:t>
      </w:r>
      <w:hyperlink w:anchor="sv6i6xchllyp">
        <w:r>
          <w:rPr>
            <w:color w:val="1155CC"/>
            <w:u w:val="single"/>
          </w:rPr>
          <w:t>Token</w:t>
        </w:r>
      </w:hyperlink>
    </w:p>
    <w:p w:rsidR="00C54E91" w:rsidRDefault="00C54E91"/>
    <w:p w:rsidR="00C54E91" w:rsidRDefault="009A3172">
      <w:r>
        <w:t>Error</w:t>
      </w:r>
    </w:p>
    <w:tbl>
      <w:tblPr>
        <w:tblStyle w:val="aff6"/>
        <w:tblW w:w="120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65"/>
        <w:gridCol w:w="8715"/>
      </w:tblGrid>
      <w:tr w:rsidR="00C54E91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40100005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計算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token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失敗，可能為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Cookie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不合法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7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/spa/v1/token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"wssid": "ABCDEFabcdef0123456789._-~"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:rsidR="00C54E91" w:rsidRDefault="009A3172">
      <w:pPr>
        <w:pStyle w:val="3"/>
      </w:pPr>
      <w:bookmarkStart w:id="68" w:name="_3vcacwu5qe25" w:colFirst="0" w:colLast="0"/>
      <w:bookmarkEnd w:id="68"/>
      <w:r>
        <w:t>GET /spa/v1/user</w:t>
      </w:r>
    </w:p>
    <w:p w:rsidR="00C54E91" w:rsidRDefault="009A3172">
      <w:hyperlink r:id="rId15">
        <w:r>
          <w:rPr>
            <w:color w:val="1155CC"/>
            <w:u w:val="single"/>
          </w:rPr>
          <w:t>https://tw.supplier.yahoo.com/api/spa/v1/user</w:t>
        </w:r>
      </w:hyperlink>
    </w:p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取得使用者資訊</w:t>
      </w:r>
    </w:p>
    <w:p w:rsidR="00C54E91" w:rsidRDefault="00C54E91"/>
    <w:p w:rsidR="00C54E91" w:rsidRDefault="009A3172">
      <w:r>
        <w:t>Parameters</w:t>
      </w:r>
    </w:p>
    <w:tbl>
      <w:tblPr>
        <w:tblStyle w:val="aff8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fields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options:</w:t>
            </w:r>
          </w:p>
          <w:p w:rsidR="00C54E91" w:rsidRDefault="009A3172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-profile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42"/>
        </w:numPr>
      </w:pPr>
      <w:r>
        <w:t>HTTP Status: 200 (OK)</w:t>
      </w:r>
    </w:p>
    <w:p w:rsidR="00C54E91" w:rsidRDefault="009A3172">
      <w:pPr>
        <w:numPr>
          <w:ilvl w:val="0"/>
          <w:numId w:val="42"/>
        </w:numPr>
      </w:pPr>
      <w:r>
        <w:t>Object: User</w:t>
      </w:r>
    </w:p>
    <w:p w:rsidR="00C54E91" w:rsidRDefault="00C54E91"/>
    <w:p w:rsidR="00C54E91" w:rsidRDefault="009A3172">
      <w:r>
        <w:t>Error</w:t>
      </w:r>
    </w:p>
    <w:tbl>
      <w:tblPr>
        <w:tblStyle w:val="aff9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40404000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User not found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a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/spa/v1/user?fields=-profile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"fullName":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"id": 4867,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"name": "fionayu",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"supplierId": 4866,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"supplierName": "</w:t>
            </w:r>
            <w:r>
              <w:rPr>
                <w:rFonts w:ascii="Consolas" w:eastAsia="Consolas" w:hAnsi="Consolas" w:cs="Consolas"/>
              </w:rPr>
              <w:t>興奇雅虎測試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/spa/v1/user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"fullName":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"id": "16919060",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"name": "fionayu"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"profile":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"accessoryContracts":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"appliance",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"outrightPurchase",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"warehouse"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"repairInfo":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"contactWindow":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"email": "foo@kimo.com",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"fax": "12345678",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"location":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address": "</w:t>
            </w:r>
            <w:r>
              <w:rPr>
                <w:rFonts w:ascii="Consolas" w:eastAsia="Consolas" w:hAnsi="Consolas" w:cs="Consolas"/>
              </w:rPr>
              <w:t>八德路四段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號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樓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"city": "</w:t>
            </w:r>
            <w:r>
              <w:rPr>
                <w:rFonts w:ascii="Consolas" w:eastAsia="Consolas" w:hAnsi="Consolas" w:cs="Consolas"/>
              </w:rPr>
              <w:t>台北市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"district": "</w:t>
            </w:r>
            <w:r>
              <w:rPr>
                <w:rFonts w:ascii="Consolas" w:eastAsia="Consolas" w:hAnsi="Consolas" w:cs="Consolas"/>
              </w:rPr>
              <w:t>南港區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"zipCode": "115"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"phone": "26548686"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"memo":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"method": "directRepair"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"returnGoodDestina</w:t>
            </w:r>
            <w:r>
              <w:rPr>
                <w:rFonts w:ascii="Consolas" w:eastAsia="Consolas" w:hAnsi="Consolas" w:cs="Consolas"/>
              </w:rPr>
              <w:t>tion": "supplier",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"signedSubStationIds":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"sub1",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"sub2",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"sub3"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"toggles":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"accounting",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"notifyAbnormal",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"changeGood",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"returnGood",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"adjustInventory",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"ESD",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</w:t>
            </w:r>
            <w:r>
              <w:rPr>
                <w:rFonts w:ascii="Consolas" w:eastAsia="Consolas" w:hAnsi="Consolas" w:cs="Consolas"/>
              </w:rPr>
              <w:t>applyProductAndListing",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"warehouse",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"obtainListingPrice",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"obtainListingOriginalPrice",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"performanceRanking",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"deliverByThirdPartyLogistic",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"deliverByCvs",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"applyMarketingMaterial",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"recycleAppliance",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"autoApproveInventoryAdjustPrpsl",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"autoApproveListingProposal",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"autoReplenishmentWarehouseInventory"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"warehouse": "choicelogistics",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"withdrawalInfo":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"contactWindow":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"email": "paranoid@kimo.com",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>
              <w:rPr>
                <w:rFonts w:ascii="Consolas" w:eastAsia="Consolas" w:hAnsi="Consolas" w:cs="Consolas"/>
              </w:rPr>
              <w:t xml:space="preserve">   "location":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"address": "</w:t>
            </w:r>
            <w:r>
              <w:rPr>
                <w:rFonts w:ascii="Consolas" w:eastAsia="Consolas" w:hAnsi="Consolas" w:cs="Consolas"/>
              </w:rPr>
              <w:t>八德路四段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號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樓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"city": "</w:t>
            </w:r>
            <w:r>
              <w:rPr>
                <w:rFonts w:ascii="Consolas" w:eastAsia="Consolas" w:hAnsi="Consolas" w:cs="Consolas"/>
              </w:rPr>
              <w:t>台北市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"district": "</w:t>
            </w:r>
            <w:r>
              <w:rPr>
                <w:rFonts w:ascii="Consolas" w:eastAsia="Consolas" w:hAnsi="Consolas" w:cs="Consolas"/>
              </w:rPr>
              <w:t>南港區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"zipCode": "115"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"phone": "12345678"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"supplierId": 4866,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"supplierName": "</w:t>
            </w:r>
            <w:r>
              <w:rPr>
                <w:rFonts w:ascii="Consolas" w:eastAsia="Consolas" w:hAnsi="Consolas" w:cs="Consolas"/>
              </w:rPr>
              <w:t>興奇雅虎測試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3"/>
      </w:pPr>
      <w:bookmarkStart w:id="69" w:name="_td86w1trnbkn" w:colFirst="0" w:colLast="0"/>
      <w:bookmarkEnd w:id="69"/>
      <w:r>
        <w:lastRenderedPageBreak/>
        <w:t>GET /spa/v1/serviceDesks</w:t>
      </w:r>
    </w:p>
    <w:p w:rsidR="00C54E91" w:rsidRDefault="009A3172">
      <w:hyperlink r:id="rId16">
        <w:r>
          <w:rPr>
            <w:color w:val="1155CC"/>
            <w:u w:val="single"/>
          </w:rPr>
          <w:t>https://tw.supplier.yahoo.com/api/spa/v1/serviceDesks</w:t>
        </w:r>
      </w:hyperlink>
    </w:p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取得</w:t>
      </w:r>
      <w:r>
        <w:rPr>
          <w:rFonts w:ascii="Arial Unicode MS" w:eastAsia="Arial Unicode MS" w:hAnsi="Arial Unicode MS" w:cs="Arial Unicode MS"/>
        </w:rPr>
        <w:t xml:space="preserve"> Yahoo </w:t>
      </w:r>
      <w:r>
        <w:rPr>
          <w:rFonts w:ascii="Arial Unicode MS" w:eastAsia="Arial Unicode MS" w:hAnsi="Arial Unicode MS" w:cs="Arial Unicode MS"/>
        </w:rPr>
        <w:t>服務窗口</w:t>
      </w:r>
    </w:p>
    <w:p w:rsidR="00C54E91" w:rsidRDefault="00C54E91"/>
    <w:p w:rsidR="00C54E91" w:rsidRDefault="009A3172">
      <w:r>
        <w:t>Parameters</w:t>
      </w:r>
    </w:p>
    <w:tbl>
      <w:tblPr>
        <w:tblStyle w:val="affb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Comma-separated service desk</w:t>
            </w:r>
          </w:p>
          <w:p w:rsidR="00C54E91" w:rsidRDefault="009A3172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</w:t>
            </w:r>
          </w:p>
          <w:p w:rsidR="00C54E91" w:rsidRDefault="009A3172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</w:t>
            </w:r>
          </w:p>
          <w:p w:rsidR="00C54E91" w:rsidRDefault="009A3172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warehouse</w:t>
            </w:r>
          </w:p>
          <w:p w:rsidR="00C54E91" w:rsidRDefault="009A3172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accounting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31"/>
        </w:numPr>
      </w:pPr>
      <w:r>
        <w:t>HTTP Status: 200 (OK)</w:t>
      </w:r>
    </w:p>
    <w:p w:rsidR="00C54E91" w:rsidRDefault="009A3172">
      <w:pPr>
        <w:numPr>
          <w:ilvl w:val="0"/>
          <w:numId w:val="31"/>
        </w:numPr>
      </w:pPr>
      <w:r>
        <w:t>Object: ServiceDesks</w:t>
      </w:r>
    </w:p>
    <w:p w:rsidR="00C54E91" w:rsidRDefault="00C54E91"/>
    <w:p w:rsidR="00C54E91" w:rsidRDefault="009A3172">
      <w:r>
        <w:t>Error</w:t>
      </w:r>
    </w:p>
    <w:tbl>
      <w:tblPr>
        <w:tblStyle w:val="affc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d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/spa/v1/serviceDesks?type=proposal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"serviceDesks":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"sub4",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"categoryName": "</w:t>
            </w:r>
            <w:r>
              <w:rPr>
                <w:rFonts w:ascii="Consolas" w:eastAsia="Consolas" w:hAnsi="Consolas" w:cs="Consolas"/>
              </w:rPr>
              <w:t>筆記型電腦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"contacts":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"id": "foo",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"name":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"phone": "1234-5678",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"email": "foo@verizonmedia.com"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"type": "proposal"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"sub5",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"categoryName": "</w:t>
            </w:r>
            <w:r>
              <w:rPr>
                <w:rFonts w:ascii="Consolas" w:eastAsia="Consolas" w:hAnsi="Consolas" w:cs="Consolas"/>
              </w:rPr>
              <w:t>電玩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遊戲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"contacts":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"id": "bar",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"name": "</w:t>
            </w:r>
            <w:r>
              <w:rPr>
                <w:rFonts w:ascii="Consolas" w:eastAsia="Consolas" w:hAnsi="Consolas" w:cs="Consolas"/>
              </w:rPr>
              <w:t>王仁甫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"phone": "2345-6789",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"email": "</w:t>
            </w:r>
            <w:r>
              <w:rPr>
                <w:rFonts w:ascii="Consolas" w:eastAsia="Consolas" w:hAnsi="Consolas" w:cs="Consolas"/>
              </w:rPr>
              <w:t>bar@verizonmedia.com"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"type": "proposal"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2"/>
      </w:pPr>
      <w:bookmarkStart w:id="70" w:name="_ajky3cunvnje" w:colFirst="0" w:colLast="0"/>
      <w:bookmarkEnd w:id="70"/>
      <w:r>
        <w:lastRenderedPageBreak/>
        <w:t>Category and Structured data attribute clusters</w:t>
      </w:r>
    </w:p>
    <w:p w:rsidR="00C54E91" w:rsidRDefault="009A3172">
      <w:pPr>
        <w:pStyle w:val="3"/>
      </w:pPr>
      <w:bookmarkStart w:id="71" w:name="_80cn715rwykq" w:colFirst="0" w:colLast="0"/>
      <w:bookmarkEnd w:id="71"/>
      <w:r>
        <w:t>GET /spa/v1/categories</w:t>
      </w:r>
    </w:p>
    <w:p w:rsidR="00C54E91" w:rsidRDefault="009A3172">
      <w:hyperlink r:id="rId17">
        <w:r>
          <w:rPr>
            <w:color w:val="1155CC"/>
            <w:u w:val="single"/>
          </w:rPr>
          <w:t>https://tw.supplier.yahoo.com/api/spa/v1/categories</w:t>
        </w:r>
      </w:hyperlink>
    </w:p>
    <w:p w:rsidR="00C54E91" w:rsidRDefault="00C54E91"/>
    <w:p w:rsidR="00C54E91" w:rsidRDefault="009A3172">
      <w:r>
        <w:t>Query categories.</w:t>
      </w:r>
    </w:p>
    <w:p w:rsidR="00C54E91" w:rsidRDefault="00C54E91"/>
    <w:p w:rsidR="00C54E91" w:rsidRDefault="009A3172">
      <w:r>
        <w:t>Parameters</w:t>
      </w:r>
    </w:p>
    <w:tbl>
      <w:tblPr>
        <w:tblStyle w:val="affe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Comma-separated category ID list</w:t>
            </w:r>
          </w:p>
          <w:p w:rsidR="00C54E91" w:rsidRDefault="009A3172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z1</w:t>
            </w:r>
          </w:p>
          <w:p w:rsidR="00C54E91" w:rsidRDefault="009A3172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sub2</w:t>
            </w:r>
          </w:p>
          <w:p w:rsidR="00C54E91" w:rsidRDefault="009A3172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cat3</w:t>
            </w:r>
          </w:p>
          <w:p w:rsidR="00C54E91" w:rsidRDefault="009A3172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catItem4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the ID is more than one, all of these have to belong to the same level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Max 50 category 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isGift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isGift field filter</w:t>
            </w:r>
          </w:p>
          <w:p w:rsidR="00C54E91" w:rsidRDefault="009A3172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null: show all result</w:t>
            </w:r>
          </w:p>
          <w:p w:rsidR="00C54E91" w:rsidRDefault="009A3172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true: only show categories belong to gift</w:t>
            </w:r>
          </w:p>
          <w:p w:rsidR="00C54E91" w:rsidRDefault="009A3172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false: only show categories not belong to gift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fields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children: include children</w:t>
            </w:r>
          </w:p>
          <w:p w:rsidR="00C54E91" w:rsidRDefault="009A317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parents: include parents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23"/>
        </w:numPr>
      </w:pPr>
      <w:r>
        <w:t>HTTP Status: 200 (OK)</w:t>
      </w:r>
    </w:p>
    <w:p w:rsidR="00C54E91" w:rsidRDefault="009A3172">
      <w:pPr>
        <w:numPr>
          <w:ilvl w:val="0"/>
          <w:numId w:val="23"/>
        </w:numPr>
      </w:pPr>
      <w:r>
        <w:t>Object: Categories</w:t>
      </w:r>
    </w:p>
    <w:p w:rsidR="00C54E91" w:rsidRDefault="00C54E91"/>
    <w:p w:rsidR="00C54E91" w:rsidRDefault="009A3172">
      <w:r>
        <w:t>Error</w:t>
      </w:r>
    </w:p>
    <w:tbl>
      <w:tblPr>
        <w:tblStyle w:val="afff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40001000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All category ids provided must be at the same level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40301000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Login user has no permission to access this category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40304001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 permission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0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Query category, parent and children of ID sub28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/spa/v1/categories?categoryId=sub28&amp;fields=children,parents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</w:t>
            </w:r>
            <w:r>
              <w:rPr>
                <w:rFonts w:ascii="Consolas" w:eastAsia="Consolas" w:hAnsi="Consolas" w:cs="Consolas"/>
              </w:rPr>
              <w:t>categories":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"sub28",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"categoryManager":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"email": "foo@oath.com",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"id": "foo",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"phone": "12345678*123"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"childrenIdList":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"cat906",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"cat907",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"cat911"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"deliveryTypes":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"preOrder",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"appointment",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"customized",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"normal"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"functions":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"ESD",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"preOrderDelivery",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"eCoupon",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"appointmentDelivery",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"customizedDelivery"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"isGift": false,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"isSexToy": false,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"isVideoGame":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"merchandiseManager":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"email": "foo@oath.com",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"id": "foo",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李一一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"phone": "12345678*123"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</w:t>
            </w:r>
            <w:r>
              <w:rPr>
                <w:rFonts w:ascii="Consolas" w:eastAsia="Consolas" w:hAnsi="Consolas" w:cs="Consolas"/>
              </w:rPr>
              <w:t>電玩、遊戲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"parentId": "z5",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"productManager":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"email": "bar@oath.com",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"id": "bar",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葉一一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"phone": "12345678*123"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"children":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</w:t>
            </w:r>
            <w:r>
              <w:rPr>
                <w:rFonts w:ascii="Consolas" w:eastAsia="Consolas" w:hAnsi="Consolas" w:cs="Consolas"/>
              </w:rPr>
              <w:t>cat911",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"XBOX",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"isGift": false,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visible</w:t>
            </w:r>
            <w:r>
              <w:rPr>
                <w:rFonts w:ascii="Consolas" w:eastAsia="Consolas" w:hAnsi="Consolas" w:cs="Consolas"/>
              </w:rPr>
              <w:t>": false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"cat3379",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</w:t>
            </w:r>
            <w:r>
              <w:rPr>
                <w:rFonts w:ascii="Consolas" w:eastAsia="Consolas" w:hAnsi="Consolas" w:cs="Consolas"/>
              </w:rPr>
              <w:t>贈品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"isGift":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visible</w:t>
            </w:r>
            <w:r>
              <w:rPr>
                <w:rFonts w:ascii="Consolas" w:eastAsia="Consolas" w:hAnsi="Consolas" w:cs="Consolas"/>
              </w:rPr>
              <w:t>": false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"cat914",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"SONY PS2",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"isGift": false,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visible</w:t>
            </w:r>
            <w:r>
              <w:rPr>
                <w:rFonts w:ascii="Consolas" w:eastAsia="Consolas" w:hAnsi="Consolas" w:cs="Consolas"/>
              </w:rPr>
              <w:t>":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"parents":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"z5",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</w:t>
            </w:r>
            <w:r>
              <w:rPr>
                <w:rFonts w:ascii="Consolas" w:eastAsia="Consolas" w:hAnsi="Consolas" w:cs="Consolas"/>
              </w:rPr>
              <w:t>家電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視聽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電玩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3"/>
      </w:pPr>
      <w:bookmarkStart w:id="72" w:name="_qhexr94p2rz9" w:colFirst="0" w:colLast="0"/>
      <w:bookmarkEnd w:id="72"/>
      <w:r>
        <w:lastRenderedPageBreak/>
        <w:t>GET /spa/v1/struDataAttrClusters</w:t>
      </w:r>
    </w:p>
    <w:p w:rsidR="00C54E91" w:rsidRDefault="009A3172">
      <w:hyperlink r:id="rId18">
        <w:r>
          <w:rPr>
            <w:color w:val="1155CC"/>
            <w:u w:val="single"/>
          </w:rPr>
          <w:t>https://tw.supplier.yahoo.com/api/spa/v1/struDataAttrClusters</w:t>
        </w:r>
      </w:hyperlink>
    </w:p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Query structured data attribute clusters. Could be query by the cluster IID or category ID. The cluster be named like '</w:t>
      </w:r>
      <w:r>
        <w:rPr>
          <w:rFonts w:ascii="Arial Unicode MS" w:eastAsia="Arial Unicode MS" w:hAnsi="Arial Unicode MS" w:cs="Arial Unicode MS"/>
        </w:rPr>
        <w:t>贈品</w:t>
      </w:r>
      <w:r>
        <w:rPr>
          <w:rFonts w:ascii="Arial Unicode MS" w:eastAsia="Arial Unicode MS" w:hAnsi="Arial Unicode MS" w:cs="Arial Unicode MS"/>
        </w:rPr>
        <w:t>' won’t be returned if the query is by categoryId and the proposalTyp</w:t>
      </w:r>
      <w:r>
        <w:rPr>
          <w:rFonts w:ascii="Arial Unicode MS" w:eastAsia="Arial Unicode MS" w:hAnsi="Arial Unicode MS" w:cs="Arial Unicode MS"/>
        </w:rPr>
        <w:t>e is newListing.</w:t>
      </w:r>
    </w:p>
    <w:p w:rsidR="00C54E91" w:rsidRDefault="00C54E91"/>
    <w:p w:rsidR="00C54E91" w:rsidRDefault="009A3172">
      <w:r>
        <w:t>Parameters</w:t>
      </w:r>
    </w:p>
    <w:tbl>
      <w:tblPr>
        <w:tblStyle w:val="afff1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?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structured data attributes cluster 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proposalType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?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type</w:t>
            </w:r>
          </w:p>
          <w:p w:rsidR="00C54E91" w:rsidRDefault="009A3172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newProduct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新增屬性商品</w:t>
            </w:r>
          </w:p>
          <w:p w:rsidR="00C54E91" w:rsidRDefault="009A3172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newListing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新增一般賣場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Must be a pair parameter of categoryId.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?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 ID which prefixed with its level, allow level 'catItem' only, e.g. 'catItem5566'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Must be a pair parameter of proposalType.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45"/>
        </w:numPr>
        <w:rPr>
          <w:color w:val="000000"/>
        </w:rPr>
      </w:pPr>
      <w:r>
        <w:t>HTTP Status: 200 (OK)</w:t>
      </w:r>
    </w:p>
    <w:p w:rsidR="00C54E91" w:rsidRDefault="009A3172">
      <w:pPr>
        <w:numPr>
          <w:ilvl w:val="0"/>
          <w:numId w:val="45"/>
        </w:numPr>
        <w:rPr>
          <w:color w:val="000000"/>
        </w:rPr>
      </w:pPr>
      <w:r>
        <w:t>Object: StruDataAttrClusters</w:t>
      </w:r>
    </w:p>
    <w:p w:rsidR="00C54E91" w:rsidRDefault="00C54E91"/>
    <w:p w:rsidR="00C54E91" w:rsidRDefault="009A3172">
      <w:r>
        <w:t>Error</w:t>
      </w:r>
    </w:p>
    <w:tbl>
      <w:tblPr>
        <w:tblStyle w:val="afff2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40000009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Mismatch proposal type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40000017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Must have at least one field not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3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/spa/v1/struDataAttrClusters?categoryId=catItem5566&amp;proposalType=newListing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</w:t>
            </w:r>
            <w:r>
              <w:rPr>
                <w:rFonts w:ascii="Consolas" w:eastAsia="Consolas" w:hAnsi="Consolas" w:cs="Consolas"/>
              </w:rPr>
              <w:t>struDataAttrClusters":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"id": "000003326630",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</w:t>
            </w:r>
            <w:r>
              <w:rPr>
                <w:rFonts w:ascii="Consolas" w:eastAsia="Consolas" w:hAnsi="Consolas" w:cs="Consolas"/>
              </w:rPr>
              <w:t>童襪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"categoryId": "catItem5566",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"proposalType": "newListing",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"attributes":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"name": "</w:t>
            </w:r>
            <w:r>
              <w:rPr>
                <w:rFonts w:ascii="Consolas" w:eastAsia="Consolas" w:hAnsi="Consolas" w:cs="Consolas"/>
              </w:rPr>
              <w:t>品牌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"AIRWALK",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"Angel Q",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"AngryBrids </w:t>
            </w:r>
            <w:r>
              <w:rPr>
                <w:rFonts w:ascii="Consolas" w:eastAsia="Consolas" w:hAnsi="Consolas" w:cs="Consolas"/>
              </w:rPr>
              <w:t>憤怒鳥童襪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"constraints":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"type": "radiobox"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"required": true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2"/>
      </w:pPr>
      <w:bookmarkStart w:id="73" w:name="_7jt9n28x2p9i" w:colFirst="0" w:colLast="0"/>
      <w:bookmarkEnd w:id="73"/>
      <w:r>
        <w:lastRenderedPageBreak/>
        <w:t>Proposal</w:t>
      </w:r>
    </w:p>
    <w:p w:rsidR="00C54E91" w:rsidRDefault="009A3172">
      <w:pPr>
        <w:pStyle w:val="3"/>
      </w:pPr>
      <w:bookmarkStart w:id="74" w:name="_s2xfdgtg645g" w:colFirst="0" w:colLast="0"/>
      <w:bookmarkEnd w:id="74"/>
      <w:r>
        <w:t>GET /spa/v1/proposals/{id}</w:t>
      </w:r>
    </w:p>
    <w:p w:rsidR="00C54E91" w:rsidRDefault="009A3172">
      <w:hyperlink r:id="rId19">
        <w:r>
          <w:rPr>
            <w:color w:val="1155CC"/>
            <w:u w:val="single"/>
          </w:rPr>
          <w:t>https://tw.supplier.yahoo.com/api/spa/v1/proposals/</w:t>
        </w:r>
      </w:hyperlink>
    </w:p>
    <w:p w:rsidR="00C54E91" w:rsidRDefault="00C54E91"/>
    <w:p w:rsidR="00C54E91" w:rsidRDefault="009A3172">
      <w:r>
        <w:t xml:space="preserve">Get a proposal, supports types </w:t>
      </w:r>
      <w:r>
        <w:rPr>
          <w:i/>
        </w:rPr>
        <w:t>newProduct</w:t>
      </w:r>
      <w:r>
        <w:t xml:space="preserve">, </w:t>
      </w:r>
      <w:r>
        <w:rPr>
          <w:i/>
        </w:rPr>
        <w:t>newListing</w:t>
      </w:r>
      <w:r>
        <w:t xml:space="preserve">, </w:t>
      </w:r>
      <w:r>
        <w:rPr>
          <w:i/>
        </w:rPr>
        <w:t>newListingByApi</w:t>
      </w:r>
      <w:r>
        <w:t xml:space="preserve">, </w:t>
      </w:r>
      <w:r>
        <w:rPr>
          <w:i/>
        </w:rPr>
        <w:t xml:space="preserve">updateCopy </w:t>
      </w:r>
      <w:r>
        <w:t xml:space="preserve">and </w:t>
      </w:r>
      <w:r>
        <w:rPr>
          <w:i/>
        </w:rPr>
        <w:t>updateVideo</w:t>
      </w:r>
      <w:r>
        <w:t xml:space="preserve"> currently, the others will return 4</w:t>
      </w:r>
      <w:r>
        <w:t>0409000 Proposal not found exception.</w:t>
      </w:r>
    </w:p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若因分類變動導致無法以</w:t>
      </w:r>
      <w:r>
        <w:rPr>
          <w:rFonts w:ascii="Arial Unicode MS" w:eastAsia="Arial Unicode MS" w:hAnsi="Arial Unicode MS" w:cs="Arial Unicode MS"/>
        </w:rPr>
        <w:t xml:space="preserve"> proposal.{product|listing}.catItemId </w:t>
      </w:r>
      <w:r>
        <w:rPr>
          <w:rFonts w:ascii="Arial Unicode MS" w:eastAsia="Arial Unicode MS" w:hAnsi="Arial Unicode MS" w:cs="Arial Unicode MS"/>
        </w:rPr>
        <w:t>導回完整分類路徑，則</w:t>
      </w:r>
      <w:r>
        <w:rPr>
          <w:rFonts w:ascii="Arial Unicode MS" w:eastAsia="Arial Unicode MS" w:hAnsi="Arial Unicode MS" w:cs="Arial Unicode MS"/>
        </w:rPr>
        <w:t xml:space="preserve"> proposal. .{zoneId|zoneName|subStationId|subStationName|catId|catName|catItemId|catItemName} </w:t>
      </w:r>
      <w:r>
        <w:rPr>
          <w:rFonts w:ascii="Arial Unicode MS" w:eastAsia="Arial Unicode MS" w:hAnsi="Arial Unicode MS" w:cs="Arial Unicode MS"/>
        </w:rPr>
        <w:t>將不再回傳。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若</w:t>
      </w:r>
      <w:r>
        <w:rPr>
          <w:rFonts w:ascii="Arial Unicode MS" w:eastAsia="Arial Unicode MS" w:hAnsi="Arial Unicode MS" w:cs="Arial Unicode MS"/>
        </w:rPr>
        <w:t xml:space="preserve"> proposal.product.subStationId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proposal.subStationId </w:t>
      </w:r>
      <w:r>
        <w:rPr>
          <w:rFonts w:ascii="Arial Unicode MS" w:eastAsia="Arial Unicode MS" w:hAnsi="Arial Unicode MS" w:cs="Arial Unicode MS"/>
        </w:rPr>
        <w:t>不一致，表示目前</w:t>
      </w:r>
      <w:r>
        <w:rPr>
          <w:rFonts w:ascii="Arial Unicode MS" w:eastAsia="Arial Unicode MS" w:hAnsi="Arial Unicode MS" w:cs="Arial Unicode MS"/>
        </w:rPr>
        <w:t xml:space="preserve"> product </w:t>
      </w:r>
      <w:r>
        <w:rPr>
          <w:rFonts w:ascii="Arial Unicode MS" w:eastAsia="Arial Unicode MS" w:hAnsi="Arial Unicode MS" w:cs="Arial Unicode MS"/>
        </w:rPr>
        <w:t>的子類已不屬於提案當下的子站，需請供應商重新選</w:t>
      </w:r>
      <w:r>
        <w:rPr>
          <w:rFonts w:ascii="Arial Unicode MS" w:eastAsia="Arial Unicode MS" w:hAnsi="Arial Unicode MS" w:cs="Arial Unicode MS"/>
        </w:rPr>
        <w:t>擇分類。編輯或複製提案時，使用者可先記住原本的</w:t>
      </w:r>
      <w:r>
        <w:rPr>
          <w:rFonts w:ascii="Arial Unicode MS" w:eastAsia="Arial Unicode MS" w:hAnsi="Arial Unicode MS" w:cs="Arial Unicode MS"/>
        </w:rPr>
        <w:t xml:space="preserve"> proposal.product.catItemId</w:t>
      </w:r>
      <w:r>
        <w:rPr>
          <w:rFonts w:ascii="Arial Unicode MS" w:eastAsia="Arial Unicode MS" w:hAnsi="Arial Unicode MS" w:cs="Arial Unicode MS"/>
        </w:rPr>
        <w:t>，若新選擇的</w:t>
      </w:r>
      <w:r>
        <w:rPr>
          <w:rFonts w:ascii="Arial Unicode MS" w:eastAsia="Arial Unicode MS" w:hAnsi="Arial Unicode MS" w:cs="Arial Unicode MS"/>
        </w:rPr>
        <w:t xml:space="preserve"> catItemId </w:t>
      </w:r>
      <w:r>
        <w:rPr>
          <w:rFonts w:ascii="Arial Unicode MS" w:eastAsia="Arial Unicode MS" w:hAnsi="Arial Unicode MS" w:cs="Arial Unicode MS"/>
        </w:rPr>
        <w:t>仍為同一個，則原本填寫的</w:t>
      </w:r>
      <w:r>
        <w:rPr>
          <w:rFonts w:ascii="Arial Unicode MS" w:eastAsia="Arial Unicode MS" w:hAnsi="Arial Unicode MS" w:cs="Arial Unicode MS"/>
        </w:rPr>
        <w:t xml:space="preserve"> proposal.product.{models|attributes} </w:t>
      </w:r>
      <w:r>
        <w:rPr>
          <w:rFonts w:ascii="Arial Unicode MS" w:eastAsia="Arial Unicode MS" w:hAnsi="Arial Unicode MS" w:cs="Arial Unicode MS"/>
        </w:rPr>
        <w:t>可繼續沿用。</w:t>
      </w:r>
    </w:p>
    <w:p w:rsidR="00C54E91" w:rsidRDefault="00C54E91"/>
    <w:p w:rsidR="00C54E91" w:rsidRDefault="009A3172">
      <w:r>
        <w:t>Parameters</w:t>
      </w:r>
    </w:p>
    <w:tbl>
      <w:tblPr>
        <w:tblStyle w:val="afff4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fields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Fields filter</w:t>
            </w:r>
          </w:p>
          <w:p w:rsidR="00C54E91" w:rsidRDefault="009A3172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-struData</w:t>
            </w:r>
          </w:p>
          <w:p w:rsidR="00C54E91" w:rsidRDefault="009A3172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-product.copy</w:t>
            </w:r>
          </w:p>
          <w:p w:rsidR="00C54E91" w:rsidRDefault="009A3172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-listing.copy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預設值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-struData,-product.copy,-listing.copy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5"/>
        </w:numPr>
      </w:pPr>
      <w:r>
        <w:t>HTTP Status: 200 (OK)</w:t>
      </w:r>
    </w:p>
    <w:p w:rsidR="00C54E91" w:rsidRDefault="009A3172">
      <w:pPr>
        <w:numPr>
          <w:ilvl w:val="0"/>
          <w:numId w:val="5"/>
        </w:numPr>
      </w:pPr>
      <w:r>
        <w:t>Object: Proposal</w:t>
      </w:r>
    </w:p>
    <w:p w:rsidR="00C54E91" w:rsidRDefault="00C54E91"/>
    <w:p w:rsidR="00C54E91" w:rsidRDefault="009A3172">
      <w:r>
        <w:t>Error</w:t>
      </w:r>
    </w:p>
    <w:tbl>
      <w:tblPr>
        <w:tblStyle w:val="afff5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Wrong timestamp format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40304001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 permission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40309000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supplier hasn't signed the sub station contract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40409000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not found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410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41009001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category item no longer exists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6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/spa/v1/proposals/76527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"applicant": "</w:t>
            </w:r>
            <w:r>
              <w:rPr>
                <w:rFonts w:ascii="Consolas" w:eastAsia="Consolas" w:hAnsi="Consolas" w:cs="Consolas"/>
              </w:rPr>
              <w:t>孫協志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"appliedTs": </w:t>
            </w:r>
            <w:r>
              <w:rPr>
                <w:rFonts w:ascii="Consolas" w:eastAsia="Consolas" w:hAnsi="Consolas" w:cs="Consolas"/>
              </w:rPr>
              <w:t>"2019-03-05T15:37:56+08:00",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"contactWindow": "kellyyeh",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"createdTs": "2019-03-05T15:34:58+08:00",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"creator": "mwu02",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"executeStatus": "idle",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"expiredTs": "2019-03-20T00:00:00+08:00",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"id": 76527,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"listing":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"applyLowGpm": false,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</w:rPr>
              <w:t xml:space="preserve"> "catId": "cat430",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"catItemId": "catItem10070",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"catItemName": "</w:t>
            </w:r>
            <w:r>
              <w:rPr>
                <w:rFonts w:ascii="Consolas" w:eastAsia="Consolas" w:hAnsi="Consolas" w:cs="Consolas"/>
              </w:rPr>
              <w:t>新迅馳</w:t>
            </w:r>
            <w:r>
              <w:rPr>
                <w:rFonts w:ascii="Consolas" w:eastAsia="Consolas" w:hAnsi="Consolas" w:cs="Consolas"/>
              </w:rPr>
              <w:t>Sonoma",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"catName": "</w:t>
            </w:r>
            <w:r>
              <w:rPr>
                <w:rFonts w:ascii="Consolas" w:eastAsia="Consolas" w:hAnsi="Consolas" w:cs="Consolas"/>
              </w:rPr>
              <w:t>加值功能</w:t>
            </w:r>
            <w:r>
              <w:rPr>
                <w:rFonts w:ascii="Consolas" w:eastAsia="Consolas" w:hAnsi="Consolas" w:cs="Consolas"/>
              </w:rPr>
              <w:t>NB</w:t>
            </w:r>
            <w:r>
              <w:rPr>
                <w:rFonts w:ascii="Consolas" w:eastAsia="Consolas" w:hAnsi="Consolas" w:cs="Consolas"/>
              </w:rPr>
              <w:t>推薦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"cvsPurchaseQtyLimit":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"deliveryType": "appointment",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"featureTitle": "</w:t>
            </w:r>
            <w:r>
              <w:rPr>
                <w:rFonts w:ascii="Consolas" w:eastAsia="Consolas" w:hAnsi="Consolas" w:cs="Consolas"/>
              </w:rPr>
              <w:t>我是特色標題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"isDisplay":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"offShelvedTs": "</w:t>
            </w:r>
            <w:r>
              <w:rPr>
                <w:rFonts w:ascii="Consolas" w:eastAsia="Consolas" w:hAnsi="Consolas" w:cs="Consolas"/>
              </w:rPr>
              <w:t>2020-03-04T15:37:56+08:00",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"onShelvedTs": "2019-03-05T15:37:56+08:00",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"price": "100.00",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"purchaseQtyLimit": 12,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"seoUrl": "</w:t>
            </w:r>
            <w:r>
              <w:rPr>
                <w:rFonts w:ascii="Consolas" w:eastAsia="Consolas" w:hAnsi="Consolas" w:cs="Consolas"/>
              </w:rPr>
              <w:t>我是商品名稱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"subStationId": "sub1",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"subStationName": "</w:t>
            </w:r>
            <w:r>
              <w:rPr>
                <w:rFonts w:ascii="Consolas" w:eastAsia="Consolas" w:hAnsi="Consolas" w:cs="Consolas"/>
              </w:rPr>
              <w:t>筆記型電腦超過十一個字</w:t>
            </w:r>
            <w:r>
              <w:rPr>
                <w:rFonts w:ascii="Consolas" w:eastAsia="Consolas" w:hAnsi="Consolas" w:cs="Consolas"/>
              </w:rPr>
              <w:t>test",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"zoneId": "z3",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"zoneName": 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電腦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週邊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軟體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"modifiedTimes":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"modifiedTs": "2019-03-05T15:37:56+08:00",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"modifier": "mwu02",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"note": "</w:t>
            </w:r>
            <w:r>
              <w:rPr>
                <w:rFonts w:ascii="Consolas" w:eastAsia="Consolas" w:hAnsi="Consolas" w:cs="Consolas"/>
              </w:rPr>
              <w:t>我是備註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"product":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"attributeDisplayMode": "table",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"attributes":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中央處理器品牌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    "Intel"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中央處理器型號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"G870"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型號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"Trey-Super-PC"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晶片組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"B75"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硬碟機容量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"250GB"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硬碟機轉速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"5400</w:t>
            </w:r>
            <w:r>
              <w:rPr>
                <w:rFonts w:ascii="Consolas" w:eastAsia="Consolas" w:hAnsi="Consolas" w:cs="Consolas"/>
              </w:rPr>
              <w:t>轉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</w:t>
            </w:r>
            <w:r>
              <w:rPr>
                <w:rFonts w:ascii="Consolas" w:eastAsia="Consolas" w:hAnsi="Consolas" w:cs="Consolas"/>
              </w:rPr>
              <w:t>": "</w:t>
            </w:r>
            <w:r>
              <w:rPr>
                <w:rFonts w:ascii="Consolas" w:eastAsia="Consolas" w:hAnsi="Consolas" w:cs="Consolas"/>
              </w:rPr>
              <w:t>固態硬碟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無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光碟機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無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作業系統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無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</w:t>
            </w:r>
            <w:r>
              <w:rPr>
                <w:rFonts w:ascii="Consolas" w:eastAsia="Consolas" w:hAnsi="Consolas" w:cs="Consolas"/>
              </w:rPr>
              <w:t>: "</w:t>
            </w:r>
            <w:r>
              <w:rPr>
                <w:rFonts w:ascii="Consolas" w:eastAsia="Consolas" w:hAnsi="Consolas" w:cs="Consolas"/>
              </w:rPr>
              <w:t>記憶體容量</w:t>
            </w:r>
            <w:r>
              <w:rPr>
                <w:rFonts w:ascii="Consolas" w:eastAsia="Consolas" w:hAnsi="Consolas" w:cs="Consolas"/>
              </w:rPr>
              <w:t>(GB)",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"2G"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"name": "</w:t>
            </w:r>
            <w:r>
              <w:rPr>
                <w:rFonts w:ascii="Consolas" w:eastAsia="Consolas" w:hAnsi="Consolas" w:cs="Consolas"/>
              </w:rPr>
              <w:t>記憶體類型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"DDR2"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記憶體工作頻率</w:t>
            </w:r>
            <w:r>
              <w:rPr>
                <w:rFonts w:ascii="Consolas" w:eastAsia="Consolas" w:hAnsi="Consolas" w:cs="Consolas"/>
              </w:rPr>
              <w:t>(MHz)",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"333"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記憶體插槽數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"1"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記憶體最高支援容量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"2G</w:t>
            </w:r>
            <w:r>
              <w:rPr>
                <w:rFonts w:ascii="Consolas" w:eastAsia="Consolas" w:hAnsi="Consolas" w:cs="Consolas"/>
              </w:rPr>
              <w:t>以下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顯示卡類型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獨立顯卡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螢幕尺吋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無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觸控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無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顯示晶片型號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3dfx-voodoo-1"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顯示卡記憶體類型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高速記憶體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顯示卡記憶體容量</w:t>
            </w:r>
            <w:r>
              <w:rPr>
                <w:rFonts w:ascii="Consolas" w:eastAsia="Consolas" w:hAnsi="Consolas" w:cs="Consolas"/>
              </w:rPr>
              <w:t>(GB)",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"12MB"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尺寸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</w:rPr>
              <w:t>長</w:t>
            </w:r>
            <w:r>
              <w:rPr>
                <w:rFonts w:ascii="Consolas" w:eastAsia="Consolas" w:hAnsi="Consolas" w:cs="Consolas"/>
              </w:rPr>
              <w:t>x</w:t>
            </w:r>
            <w:r>
              <w:rPr>
                <w:rFonts w:ascii="Consolas" w:eastAsia="Consolas" w:hAnsi="Consolas" w:cs="Consolas"/>
              </w:rPr>
              <w:t>寬</w:t>
            </w:r>
            <w:r>
              <w:rPr>
                <w:rFonts w:ascii="Consolas" w:eastAsia="Consolas" w:hAnsi="Consolas" w:cs="Consolas"/>
              </w:rPr>
              <w:t>x</w:t>
            </w:r>
            <w:r>
              <w:rPr>
                <w:rFonts w:ascii="Consolas" w:eastAsia="Consolas" w:hAnsi="Consolas" w:cs="Consolas"/>
              </w:rPr>
              <w:t>高</w:t>
            </w:r>
            <w:r>
              <w:rPr>
                <w:rFonts w:ascii="Consolas" w:eastAsia="Consolas" w:hAnsi="Consolas" w:cs="Consolas"/>
              </w:rPr>
              <w:t>)(mm)",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"2400x900x30000"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區域網路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"64kbps"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原廠保固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"none"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音效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"mono"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前面板連接埠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</w:t>
            </w:r>
            <w:r>
              <w:rPr>
                <w:rFonts w:ascii="Consolas" w:eastAsia="Consolas" w:hAnsi="Consolas" w:cs="Consolas"/>
              </w:rPr>
              <w:t>極致簡約沒有任何連接埠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後面板連接埠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只有電源插孔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後面板視訊埠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"HDMI"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電源供應器瓦數</w:t>
            </w:r>
            <w:r>
              <w:rPr>
                <w:rFonts w:ascii="Consolas" w:eastAsia="Consolas" w:hAnsi="Consolas" w:cs="Consolas"/>
              </w:rPr>
              <w:t>(W)",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"150kW"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重量</w:t>
            </w:r>
            <w:r>
              <w:rPr>
                <w:rFonts w:ascii="Consolas" w:eastAsia="Consolas" w:hAnsi="Consolas" w:cs="Consolas"/>
              </w:rPr>
              <w:t>(kg)",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</w:t>
            </w:r>
            <w:r>
              <w:rPr>
                <w:rFonts w:ascii="Consolas" w:eastAsia="Consolas" w:hAnsi="Consolas" w:cs="Consolas"/>
              </w:rPr>
              <w:t>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"27t"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"brand": "</w:t>
            </w:r>
            <w:r>
              <w:rPr>
                <w:rFonts w:ascii="Consolas" w:eastAsia="Consolas" w:hAnsi="Consolas" w:cs="Consolas"/>
              </w:rPr>
              <w:t>我是品牌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"catId": "cat430",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"catItemId": "catItem10070",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"catItemName": "</w:t>
            </w:r>
            <w:r>
              <w:rPr>
                <w:rFonts w:ascii="Consolas" w:eastAsia="Consolas" w:hAnsi="Consolas" w:cs="Consolas"/>
              </w:rPr>
              <w:t>新迅馳</w:t>
            </w:r>
            <w:r>
              <w:rPr>
                <w:rFonts w:ascii="Consolas" w:eastAsia="Consolas" w:hAnsi="Consolas" w:cs="Consolas"/>
              </w:rPr>
              <w:t>Sonoma",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"catName": "</w:t>
            </w:r>
            <w:r>
              <w:rPr>
                <w:rFonts w:ascii="Consolas" w:eastAsia="Consolas" w:hAnsi="Consolas" w:cs="Consolas"/>
              </w:rPr>
              <w:t>加值功能</w:t>
            </w:r>
            <w:r>
              <w:rPr>
                <w:rFonts w:ascii="Consolas" w:eastAsia="Consolas" w:hAnsi="Consolas" w:cs="Consolas"/>
              </w:rPr>
              <w:t>NB</w:t>
            </w:r>
            <w:r>
              <w:rPr>
                <w:rFonts w:ascii="Consolas" w:eastAsia="Consolas" w:hAnsi="Consolas" w:cs="Consolas"/>
              </w:rPr>
              <w:t>推薦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"contentRating": "G",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"cost": "50.00",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"height": 77,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"isExpiringItem":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"isInstallRequired":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"isLargeVolume":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"isLargeVolumnProductGift":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"isNeedRecycle":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"isOutrightPurchase": true,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"length": 55,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"minPackingCount": 10,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"model": "</w:t>
            </w:r>
            <w:r>
              <w:rPr>
                <w:rFonts w:ascii="Consolas" w:eastAsia="Consolas" w:hAnsi="Consolas" w:cs="Consolas"/>
              </w:rPr>
              <w:t>我是商品型號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models":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"displayName": "</w:t>
            </w:r>
            <w:r>
              <w:rPr>
                <w:rFonts w:ascii="Consolas" w:eastAsia="Consolas" w:hAnsi="Consolas" w:cs="Consolas"/>
              </w:rPr>
              <w:t>極致簡約</w:t>
            </w:r>
            <w:r>
              <w:rPr>
                <w:rFonts w:ascii="Consolas" w:eastAsia="Consolas" w:hAnsi="Consolas" w:cs="Consolas"/>
              </w:rPr>
              <w:t>Dell2019",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"images":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1000,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"https://s.yimg.com/wp/api/res/1.2/L7dKPKdP8Cxe4VC2jx0oXQ--~A/YXBwaWQ9dHdzcG1hbGw7Zmk9ZmlsbDtoP</w:t>
            </w:r>
            <w:r>
              <w:rPr>
                <w:rFonts w:ascii="Consolas" w:eastAsia="Consolas" w:hAnsi="Consolas" w:cs="Consolas"/>
              </w:rPr>
              <w:t>TEwMDA7cT0xMDA7cm90YXRlPWF1dG87dz0xMDAw/https://s.yimg.com/bp/Files/ba0b8bf005bab4e7cc8821afea217e342a1dfca3.png.cf.jpg",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1000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400,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</w:t>
            </w:r>
            <w:r>
              <w:rPr>
                <w:rFonts w:ascii="Consolas" w:eastAsia="Consolas" w:hAnsi="Consolas" w:cs="Consolas"/>
              </w:rPr>
              <w:t>mg.com/wp/api/res/1.2/uMJ0NZmBZOCY4NXJUVQfew--~A/YXBwaWQ9dHdzcG1hbGw7Zmk9ZmlsbDtoPTQwMDtxPTEwMDtyb3RhdGU9YXV0bzt3PTQwMA--/https://s.yimg.com/bp/Files/ba0b8bf005bab4e7cc8821afea217e342a1dfca3.png.cf.jpg",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400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250,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</w:t>
            </w:r>
            <w:r>
              <w:rPr>
                <w:rFonts w:ascii="Consolas" w:eastAsia="Consolas" w:hAnsi="Consolas" w:cs="Consolas"/>
              </w:rPr>
              <w:t>https://s.yimg.com/wp/api/res/1.2/LBPBxAYxZRMEKKfIu9V2eQ--~A/YXBwaWQ9dHdzcG1hbGw7Zmk9ZmlsbDtoPTI1MDtxPTEwMDtyb3RhdGU9YXV0bzt3PTI1MA--/https://s.yimg.com/bp/Files/ba0b8bf005bab4e7cc8821afea217e342a1dfca3.png.cf.jpg",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250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135,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"https://s.yimg.com/wp/api/res/1.2/X.RsNi6JpGHj_cPdF8EJiA--~A/YXBwaWQ9dHdzcG1hbGw7Zmk9ZmlsbDtoPTEzNTtxPTEwMDtyb3RhdGU9YXV0bztzcj0xLjI7c3M9MS4yO3c9MTM1/https://s.yimg.com/bp/Fil</w:t>
            </w:r>
            <w:r>
              <w:rPr>
                <w:rFonts w:ascii="Consolas" w:eastAsia="Consolas" w:hAnsi="Consolas" w:cs="Consolas"/>
              </w:rPr>
              <w:t>es/ba0b8bf005bab4e7cc8821afea217e342a1dfca3.png.cf.jpg",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135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80,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"https://s.yimg.com/wp/api/res/1.2/jJeKkvAPWpV5Vus9N.6tcw--~A/YXBwaWQ9dHdzcG1hbG</w:t>
            </w:r>
            <w:r>
              <w:rPr>
                <w:rFonts w:ascii="Consolas" w:eastAsia="Consolas" w:hAnsi="Consolas" w:cs="Consolas"/>
              </w:rPr>
              <w:t>w7Zmk9ZmlsbDtoPTgwO3E9MTAwO3JvdGF0ZT1hdXRvO3NyPTEuMjtzcz0xLjI7dz04MA--/https://s.yimg.com/bp/Files/ba0b8bf005bab4e7cc8821afea217e342a1dfca3.png.cf.jpg",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    "width": 80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1000,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         "url": "https://s.yimg.com/wp/api/res/1.2/FkXyC9W5LgL9jzYRYzq2Ww--~A/YXBwaWQ9dHdzcG1hbGw7Zmk9ZmlsbDtoPTEwMDA7cT0xMDA7cm90YXRlPWF1dG87dz0xMDAw/https://s.yimg.com/bp/Files/3b0bc05cf3c5af7cd17b878edce05eab7d0b97d0.jpg.cf.jpg",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</w:t>
            </w:r>
            <w:r>
              <w:rPr>
                <w:rFonts w:ascii="Consolas" w:eastAsia="Consolas" w:hAnsi="Consolas" w:cs="Consolas"/>
              </w:rPr>
              <w:t>000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400,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</w:t>
            </w:r>
            <w:r>
              <w:rPr>
                <w:rFonts w:ascii="Consolas" w:eastAsia="Consolas" w:hAnsi="Consolas" w:cs="Consolas"/>
              </w:rPr>
              <w:t>https://s.yimg.com/wp/api/res/1.2/BcqVqTcx6Q27AK2Yd1fbPw--~A/YXBwaWQ9dHdzcG1hbGw7Zmk9ZmlsbDtoPTQwMDtxPTEwMDtyb3RhdGU9YXV0bzt3PTQwMA--/https://s.yimg.com/bp/Files/3b0bc05cf3c5af7cd17b878edce05eab7d0b97d0.jpg.cf.jpg",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400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250,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"https://s.yimg.com/wp/api/res/1.2/9shlVG.lYdJJEhHuytjkcQ--~A/YXBwaWQ9dHdzcG1hbGw7Zmk9ZmlsbDtoPTI1MDtxPTEwMDtyb3RhdGU9YXV0bzt3PTI1MA--/https://s.yimg.com/bp/Files/3b0bc05cf3c5a</w:t>
            </w:r>
            <w:r>
              <w:rPr>
                <w:rFonts w:ascii="Consolas" w:eastAsia="Consolas" w:hAnsi="Consolas" w:cs="Consolas"/>
              </w:rPr>
              <w:t>f7cd17b878edce05eab7d0b97d0.jpg.cf.jpg",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250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135,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"https://s.yimg.com/wp/api/res/1.2/jxauJfR1t7NZi7Cj8krAtg--~A/YXBwaWQ9dHdzcG1hbGw7Zmk9ZmlsbDtoP</w:t>
            </w:r>
            <w:r>
              <w:rPr>
                <w:rFonts w:ascii="Consolas" w:eastAsia="Consolas" w:hAnsi="Consolas" w:cs="Consolas"/>
              </w:rPr>
              <w:t>TEzNTtxPTEwMDtyb3RhdGU9YXV0bztzcj0xLjI7c3M9MS4yO3c9MTM1/https://s.yimg.com/bp/Files/3b0bc05cf3c5af7cd17b878edce05eab7d0b97d0.jpg.cf.jpg",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135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80,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</w:t>
            </w:r>
            <w:r>
              <w:rPr>
                <w:rFonts w:ascii="Consolas" w:eastAsia="Consolas" w:hAnsi="Consolas" w:cs="Consolas"/>
              </w:rPr>
              <w:t xml:space="preserve"> "https://s.yimg.com/wp/api/res/1.2/MS1VxFIUwEmzE1eTKY0bIA--~A/YXBwaWQ9dHdzcG1hbGw7Zmk9ZmlsbDtoPTgwO3E9MTAwO3JvdGF0ZT1hdXRvO3NyPTEuMjtzcz0xLjI7dz04MA--/https://s.yimg.com/bp/Files/3b0bc05cf3c5af7cd17b878edce05eab7d0b97d0.jpg.cf.jpg",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8</w:t>
            </w:r>
            <w:r>
              <w:rPr>
                <w:rFonts w:ascii="Consolas" w:eastAsia="Consolas" w:hAnsi="Consolas" w:cs="Consolas"/>
              </w:rPr>
              <w:t>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"items":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"barcode": "725272730706",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"displayName": "</w:t>
            </w:r>
            <w:r>
              <w:rPr>
                <w:rFonts w:ascii="Consolas" w:eastAsia="Consolas" w:hAnsi="Consolas" w:cs="Consolas"/>
              </w:rPr>
              <w:t>卡其色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"partNo": "5566",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"spec":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"name": "</w:t>
            </w:r>
            <w:r>
              <w:rPr>
                <w:rFonts w:ascii="Consolas" w:eastAsia="Consolas" w:hAnsi="Consolas" w:cs="Consolas"/>
              </w:rPr>
              <w:t>顏色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</w:t>
            </w:r>
            <w:r>
              <w:rPr>
                <w:rFonts w:ascii="Consolas" w:eastAsia="Consolas" w:hAnsi="Consolas" w:cs="Consolas"/>
              </w:rPr>
              <w:t>卡其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"stock": 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"warehouseBarcode": "9785109946480"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    "displayName": "</w:t>
            </w:r>
            <w:r>
              <w:rPr>
                <w:rFonts w:ascii="Consolas" w:eastAsia="Consolas" w:hAnsi="Consolas" w:cs="Consolas"/>
              </w:rPr>
              <w:t>灰色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"partNo": "5567",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"spec":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"name": "</w:t>
            </w:r>
            <w:r>
              <w:rPr>
                <w:rFonts w:ascii="Consolas" w:eastAsia="Consolas" w:hAnsi="Consolas" w:cs="Consolas"/>
              </w:rPr>
              <w:t>顏色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</w:t>
            </w:r>
            <w:r>
              <w:rPr>
                <w:rFonts w:ascii="Consolas" w:eastAsia="Consolas" w:hAnsi="Consolas" w:cs="Consolas"/>
              </w:rPr>
              <w:t>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</w:t>
            </w:r>
            <w:r>
              <w:rPr>
                <w:rFonts w:ascii="Consolas" w:eastAsia="Consolas" w:hAnsi="Consolas" w:cs="Consolas"/>
              </w:rPr>
              <w:t>灰色系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"stock": 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"spec":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"name": "</w:t>
            </w:r>
            <w:r>
              <w:rPr>
                <w:rFonts w:ascii="Consolas" w:eastAsia="Consolas" w:hAnsi="Consolas" w:cs="Consolas"/>
              </w:rPr>
              <w:t>品牌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"Dell</w:t>
            </w:r>
            <w:r>
              <w:rPr>
                <w:rFonts w:ascii="Consolas" w:eastAsia="Consolas" w:hAnsi="Consolas" w:cs="Consolas"/>
              </w:rPr>
              <w:t>戴爾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"videos":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"https://s.yimg.com/bp/Files/374d9974ab2cbce382e42724fede7aa07313cae6.qt"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"displayName": "</w:t>
            </w:r>
            <w:r>
              <w:rPr>
                <w:rFonts w:ascii="Consolas" w:eastAsia="Consolas" w:hAnsi="Consolas" w:cs="Consolas"/>
              </w:rPr>
              <w:t>低調奢華</w:t>
            </w:r>
            <w:r>
              <w:rPr>
                <w:rFonts w:ascii="Consolas" w:eastAsia="Consolas" w:hAnsi="Consolas" w:cs="Consolas"/>
              </w:rPr>
              <w:t>hp</w:t>
            </w:r>
            <w:r>
              <w:rPr>
                <w:rFonts w:ascii="Consolas" w:eastAsia="Consolas" w:hAnsi="Consolas" w:cs="Consolas"/>
              </w:rPr>
              <w:t>讚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"images":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1000,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</w:t>
            </w:r>
            <w:r>
              <w:rPr>
                <w:rFonts w:ascii="Consolas" w:eastAsia="Consolas" w:hAnsi="Consolas" w:cs="Consolas"/>
              </w:rPr>
              <w:t xml:space="preserve">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"https://s.yimg.com/wp/api/res/1.2/Q906PS7wLa5XEZ_siZgv0Q--~A/YXBwaWQ9dHdzcG1hbGw7Zmk9ZmlsbDtoPTEwMDA7cT0xMDA7cm90YXRlPWF1dG87dz0xMDAw/https://s.yimg.com/bp/Files/945b996a1bada1ccb966b8b0215875447024324c.jpg.cf.jpg",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1000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400,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"https://s.yimg.com/wp/api/res/1.2/Jiss41JpvKo6FTySZXDxnA--~A/YXBwaWQ9dHdzcG1hbGw7Zmk9ZmlsbDtoPTQwMDtxPTEwMDtyb3RhdGU9YXV0bzt3PTQwMA--/</w:t>
            </w:r>
            <w:r>
              <w:rPr>
                <w:rFonts w:ascii="Consolas" w:eastAsia="Consolas" w:hAnsi="Consolas" w:cs="Consolas"/>
              </w:rPr>
              <w:t>https://s.yimg.com/bp/Files/945b996a1bada1ccb966b8b0215875447024324c.jpg.cf.jpg",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400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250,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"https://s.yimg.com/wp/api/res/1.2/4UB_ZKEkCnqDm.BKqvL</w:t>
            </w:r>
            <w:r>
              <w:rPr>
                <w:rFonts w:ascii="Consolas" w:eastAsia="Consolas" w:hAnsi="Consolas" w:cs="Consolas"/>
              </w:rPr>
              <w:t>lTQ--~A/YXBwaWQ9dHdzcG1hbGw7Zmk9ZmlsbDtoPTI1MDtxPTEwMDtyb3RhdGU9YXV0bzt3PTI1MA--/https://s.yimg.com/bp/Files/945b996a1bada1ccb966b8b0215875447024324c.jpg.cf.jpg",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250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135,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</w:rPr>
              <w:t>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"https://s.yimg.com/wp/api/res/1.2/HzXH7WSUXTutRn2Mc4Cp9g--~A/YXBwaWQ9dHdzcG1hbGw7Zmk9ZmlsbDtoPTEzNTtxPTEwMDtyb3RhdGU9YXV0bztzcj0xLjI7c3M9MS4yO3c9MTM1/https://s.yimg.com/bp/Files/945b996a1bada1ccb966b8b0215875447024324c.jpg.cf</w:t>
            </w:r>
            <w:r>
              <w:rPr>
                <w:rFonts w:ascii="Consolas" w:eastAsia="Consolas" w:hAnsi="Consolas" w:cs="Consolas"/>
              </w:rPr>
              <w:t>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135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80,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"https://s.yimg.com/wp/api/res/1.2/.KgBK1Qt7r3lRs6yhgB_kA--~A/YXBwaWQ9dHdzcG1hbGw7Zmk9ZmlsbDtoPTgwO3E9MTAwO3JvdGF0ZT1hdXRvO3NyPTEu</w:t>
            </w:r>
            <w:r>
              <w:rPr>
                <w:rFonts w:ascii="Consolas" w:eastAsia="Consolas" w:hAnsi="Consolas" w:cs="Consolas"/>
              </w:rPr>
              <w:t>Mjtzcz0xLjI7dz04MA--/https://s.yimg.com/bp/Files/945b996a1bada1ccb966b8b0215875447024324c.jpg.cf.jpg",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80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1000,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</w:t>
            </w:r>
            <w:r>
              <w:rPr>
                <w:rFonts w:ascii="Consolas" w:eastAsia="Consolas" w:hAnsi="Consolas" w:cs="Consolas"/>
              </w:rPr>
              <w:t>2/2W.5Ygw2QlYWg8cVUyZHwA--~A/YXBwaWQ9dHdzcG1hbGw7Zmk9ZmlsbDtoPTEwMDA7cT0xMDA7cm90YXRlPWF1dG87dz0xMDAw/https://s.yimg.com/bp/Files/3a846cc2c566971c5deb98e82fdca112c9c74b4e.jpg.cf.jpg",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1000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</w:t>
            </w:r>
            <w:r>
              <w:rPr>
                <w:rFonts w:ascii="Consolas" w:eastAsia="Consolas" w:hAnsi="Consolas" w:cs="Consolas"/>
              </w:rPr>
              <w:t xml:space="preserve"> 400,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"https://s.yimg.com/wp/api/res/1.2/TPsZYP0QgA_WreSx4g60nA--~A/YXBwaWQ9dHdzcG1hbGw7Zmk9ZmlsbDtoPTQwMDtxPTEwMDtyb3RhdGU9YXV0bzt3PTQwMA--/https://s.yimg.com/bp/Files/3a846cc2c566971c5deb98e82fdca112c9c74b4e.jpg</w:t>
            </w:r>
            <w:r>
              <w:rPr>
                <w:rFonts w:ascii="Consolas" w:eastAsia="Consolas" w:hAnsi="Consolas" w:cs="Consolas"/>
              </w:rPr>
              <w:t>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400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250,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</w:t>
            </w:r>
            <w:r>
              <w:rPr>
                <w:rFonts w:ascii="Consolas" w:eastAsia="Consolas" w:hAnsi="Consolas" w:cs="Consolas"/>
              </w:rPr>
              <w:t>https://s.yimg.com/wp/api/res/1.2/deldWIKoZECflyGz_ouqLQ--~A/YXBwaWQ9dHdzcG1hbGw7Zmk9ZmlsbDtoPTI1MDtxPTEwMDtyb3RhdGU9YXV0bzt3PTI1MA--/https://s.yimg.com/bp/Files/3a846cc2c566971c5deb98e82fdca112c9c74b4e.jpg.cf.jpg",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250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135,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</w:t>
            </w:r>
            <w:r>
              <w:rPr>
                <w:rFonts w:ascii="Consolas" w:eastAsia="Consolas" w:hAnsi="Consolas" w:cs="Consolas"/>
              </w:rPr>
              <w:t>https://s.yimg.com/wp/api/res/1.2/wsbVmFZrYSeq.NdlwZMAxA--~A/YXBwaWQ9dHdzcG1hbGw7Zmk9ZmlsbDtoPTEzNTtxPTEwMDtyb3RhdGU9YXV0bztzcj0xLjI7c3M9MS4yO3c9MTM1/https://s.yimg.com/bp/Files/3a846cc2c566971c5deb98e82fdca112c9c74b4e.jpg.cf.jpg",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135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"height": 80,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"https://s.yimg.com/wp/api/res/1.2/ZedUINWo1mNoNaeOFBYHSw--~A/YXBwaWQ9dHdzcG1hbGw7Zmk9ZmlsbDtoPTgwO3E9MTAwO3JvdGF0ZT1hdXRvO3NyPTEuMjtzcz0xLjI7dz04MA--/https://s.</w:t>
            </w:r>
            <w:r>
              <w:rPr>
                <w:rFonts w:ascii="Consolas" w:eastAsia="Consolas" w:hAnsi="Consolas" w:cs="Consolas"/>
              </w:rPr>
              <w:t>yimg.com/bp/Files/3a846cc2c566971c5deb98e82fdca112c9c74b4e.jpg.cf.jpg",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"width": 80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"items":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"displayName": "</w:t>
            </w:r>
            <w:r>
              <w:rPr>
                <w:rFonts w:ascii="Consolas" w:eastAsia="Consolas" w:hAnsi="Consolas" w:cs="Consolas"/>
              </w:rPr>
              <w:t>卡其色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"partNo": "5568",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"spec":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"name"</w:t>
            </w:r>
            <w:r>
              <w:rPr>
                <w:rFonts w:ascii="Consolas" w:eastAsia="Consolas" w:hAnsi="Consolas" w:cs="Consolas"/>
              </w:rPr>
              <w:t>: "</w:t>
            </w:r>
            <w:r>
              <w:rPr>
                <w:rFonts w:ascii="Consolas" w:eastAsia="Consolas" w:hAnsi="Consolas" w:cs="Consolas"/>
              </w:rPr>
              <w:t>顏色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</w:t>
            </w:r>
            <w:r>
              <w:rPr>
                <w:rFonts w:ascii="Consolas" w:eastAsia="Consolas" w:hAnsi="Consolas" w:cs="Consolas"/>
              </w:rPr>
              <w:t>卡其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"stock": 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"displayName": "</w:t>
            </w:r>
            <w:r>
              <w:rPr>
                <w:rFonts w:ascii="Consolas" w:eastAsia="Consolas" w:hAnsi="Consolas" w:cs="Consolas"/>
              </w:rPr>
              <w:t>灰色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"partNo": "5569",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"spec":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"name": "</w:t>
            </w:r>
            <w:r>
              <w:rPr>
                <w:rFonts w:ascii="Consolas" w:eastAsia="Consolas" w:hAnsi="Consolas" w:cs="Consolas"/>
              </w:rPr>
              <w:t>顏色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</w:t>
            </w:r>
            <w:r>
              <w:rPr>
                <w:rFonts w:ascii="Consolas" w:eastAsia="Consolas" w:hAnsi="Consolas" w:cs="Consolas"/>
              </w:rPr>
              <w:t>灰色系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"stock": 0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"spec":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"name": "</w:t>
            </w:r>
            <w:r>
              <w:rPr>
                <w:rFonts w:ascii="Consolas" w:eastAsia="Consolas" w:hAnsi="Consolas" w:cs="Consolas"/>
              </w:rPr>
              <w:t>品牌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"values":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"hp</w:t>
            </w:r>
            <w:r>
              <w:rPr>
                <w:rFonts w:ascii="Consolas" w:eastAsia="Consolas" w:hAnsi="Consolas" w:cs="Consolas"/>
              </w:rPr>
              <w:t>惠普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"videos":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>
              <w:rPr>
                <w:rFonts w:ascii="Consolas" w:eastAsia="Consolas" w:hAnsi="Consolas" w:cs="Consolas"/>
              </w:rPr>
              <w:t xml:space="preserve">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"order":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"url": "https://s.yimg.com/bp/Files/374d9974ab2cbce382e42724fede7aa07313cae6.qt"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"msrp": "100.00",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"name": "(</w:t>
            </w:r>
            <w:r>
              <w:rPr>
                <w:rFonts w:ascii="Consolas" w:eastAsia="Consolas" w:hAnsi="Consolas" w:cs="Consolas"/>
              </w:rPr>
              <w:t>即期品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t>我是商品名稱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"preserveDays": 56,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"safeStockQty":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"shareMediaBetweenModels": false,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"shipType":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"id": 61,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"name": "Express24HR"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"shortDescription":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</w:t>
            </w:r>
            <w:r>
              <w:rPr>
                <w:rFonts w:ascii="Consolas" w:eastAsia="Consolas" w:hAnsi="Consolas" w:cs="Consolas"/>
              </w:rPr>
              <w:t>我是簡短說明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</w:t>
            </w:r>
            <w:r>
              <w:rPr>
                <w:rFonts w:ascii="Consolas" w:eastAsia="Consolas" w:hAnsi="Consolas" w:cs="Consolas"/>
              </w:rPr>
              <w:t>我是簡短說明</w:t>
            </w:r>
            <w:r>
              <w:rPr>
                <w:rFonts w:ascii="Consolas" w:eastAsia="Consolas" w:hAnsi="Consolas" w:cs="Consolas"/>
              </w:rPr>
              <w:t>2"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"specs":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"level": 1,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品牌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     "level": 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"name": "</w:t>
            </w:r>
            <w:r>
              <w:rPr>
                <w:rFonts w:ascii="Consolas" w:eastAsia="Consolas" w:hAnsi="Consolas" w:cs="Consolas"/>
              </w:rPr>
              <w:t>顏色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"struDataAttrClusterId": "000003326689",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"struDataAttrClusterName": "</w:t>
            </w:r>
            <w:r>
              <w:rPr>
                <w:rFonts w:ascii="Consolas" w:eastAsia="Consolas" w:hAnsi="Consolas" w:cs="Consolas"/>
              </w:rPr>
              <w:t>品牌桌上型電腦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"subStationId": "sub1",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"subStationName": "</w:t>
            </w:r>
            <w:r>
              <w:rPr>
                <w:rFonts w:ascii="Consolas" w:eastAsia="Consolas" w:hAnsi="Consolas" w:cs="Consolas"/>
              </w:rPr>
              <w:t>筆記型電腦超過十一個字</w:t>
            </w:r>
            <w:r>
              <w:rPr>
                <w:rFonts w:ascii="Consolas" w:eastAsia="Consolas" w:hAnsi="Consolas" w:cs="Consolas"/>
              </w:rPr>
              <w:t>test",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"warranty":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"description": "</w:t>
            </w:r>
            <w:r>
              <w:rPr>
                <w:rFonts w:ascii="Consolas" w:eastAsia="Consolas" w:hAnsi="Consolas" w:cs="Consolas"/>
              </w:rPr>
              <w:t>保固說明文字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"handler": "official",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"period": "</w:t>
            </w:r>
            <w:r>
              <w:rPr>
                <w:rFonts w:ascii="Consolas" w:eastAsia="Consolas" w:hAnsi="Consolas" w:cs="Consolas"/>
              </w:rPr>
              <w:t>一個月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"scope": "</w:t>
            </w:r>
            <w:r>
              <w:rPr>
                <w:rFonts w:ascii="Consolas" w:eastAsia="Consolas" w:hAnsi="Consolas" w:cs="Consolas"/>
              </w:rPr>
              <w:t>新品瑕疵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"weight": 88,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"width": 66,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"zoneId": "z3",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"zoneName": "</w:t>
            </w:r>
            <w:r>
              <w:rPr>
                <w:rFonts w:ascii="Consolas" w:eastAsia="Consolas" w:hAnsi="Consolas" w:cs="Consolas"/>
              </w:rPr>
              <w:t>電腦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週邊</w:t>
            </w:r>
            <w:r>
              <w:rPr>
                <w:rFonts w:ascii="Consolas" w:eastAsia="Consolas" w:hAnsi="Consolas" w:cs="Consolas"/>
              </w:rPr>
              <w:t xml:space="preserve"> / </w:t>
            </w:r>
            <w:r>
              <w:rPr>
                <w:rFonts w:ascii="Consolas" w:eastAsia="Consolas" w:hAnsi="Consolas" w:cs="Consolas"/>
              </w:rPr>
              <w:t>軟體</w:t>
            </w:r>
            <w:r>
              <w:rPr>
                <w:rFonts w:ascii="Consolas" w:eastAsia="Consolas" w:hAnsi="Consolas" w:cs="Consolas"/>
              </w:rPr>
              <w:t>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"reviewStatus": "pendingReview",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"subStationId": "sub1",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"subStationName": 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筆記型電腦超過十一個字</w:t>
            </w:r>
            <w:r>
              <w:rPr>
                <w:rFonts w:ascii="Consolas" w:eastAsia="Consolas" w:hAnsi="Consolas" w:cs="Consolas"/>
              </w:rPr>
              <w:t>test",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"supplierId": 4866,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"supplierName": "</w:t>
            </w:r>
            <w:r>
              <w:rPr>
                <w:rFonts w:ascii="Consolas" w:eastAsia="Consolas" w:hAnsi="Consolas" w:cs="Consolas"/>
              </w:rPr>
              <w:t>興奇雅虎測試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"type": "newListing"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3"/>
      </w:pPr>
      <w:bookmarkStart w:id="75" w:name="_snr454y5dhd2" w:colFirst="0" w:colLast="0"/>
      <w:bookmarkEnd w:id="75"/>
      <w:r>
        <w:lastRenderedPageBreak/>
        <w:t>GET /spa/v1/proposals</w:t>
      </w:r>
    </w:p>
    <w:p w:rsidR="00C54E91" w:rsidRDefault="009A3172">
      <w:hyperlink r:id="rId20">
        <w:r>
          <w:rPr>
            <w:color w:val="1155CC"/>
            <w:u w:val="single"/>
          </w:rPr>
          <w:t>https://tw.supplier.yahoo.com/api/spa/v1/proposals</w:t>
        </w:r>
      </w:hyperlink>
    </w:p>
    <w:p w:rsidR="00C54E91" w:rsidRDefault="00C54E91"/>
    <w:p w:rsidR="00C54E91" w:rsidRDefault="009A3172">
      <w:r>
        <w:t>Query proposals.</w:t>
      </w:r>
    </w:p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若因分類變動導致無法以</w:t>
      </w:r>
      <w:r>
        <w:rPr>
          <w:rFonts w:ascii="Arial Unicode MS" w:eastAsia="Arial Unicode MS" w:hAnsi="Arial Unicode MS" w:cs="Arial Unicode MS"/>
        </w:rPr>
        <w:t xml:space="preserve"> proposal.{product|listing}cd .catItemId </w:t>
      </w:r>
      <w:r>
        <w:rPr>
          <w:rFonts w:ascii="Arial Unicode MS" w:eastAsia="Arial Unicode MS" w:hAnsi="Arial Unicode MS" w:cs="Arial Unicode MS"/>
        </w:rPr>
        <w:t>導回完整分類路徑，則</w:t>
      </w:r>
      <w:r>
        <w:rPr>
          <w:rFonts w:ascii="Arial Unicode MS" w:eastAsia="Arial Unicode MS" w:hAnsi="Arial Unicode MS" w:cs="Arial Unicode MS"/>
        </w:rPr>
        <w:t xml:space="preserve"> proposal.{product|listing}.{zoneId|zoneName|subStationId|subStationName|catId|catName|catItemId|catItemName} </w:t>
      </w:r>
      <w:r>
        <w:rPr>
          <w:rFonts w:ascii="Arial Unicode MS" w:eastAsia="Arial Unicode MS" w:hAnsi="Arial Unicode MS" w:cs="Arial Unicode MS"/>
        </w:rPr>
        <w:t>將不再回傳。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若</w:t>
      </w:r>
      <w:r>
        <w:rPr>
          <w:rFonts w:ascii="Arial Unicode MS" w:eastAsia="Arial Unicode MS" w:hAnsi="Arial Unicode MS" w:cs="Arial Unicode MS"/>
        </w:rPr>
        <w:t xml:space="preserve"> proposal.product.subStationId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proposal.subStationId </w:t>
      </w:r>
      <w:r>
        <w:rPr>
          <w:rFonts w:ascii="Arial Unicode MS" w:eastAsia="Arial Unicode MS" w:hAnsi="Arial Unicode MS" w:cs="Arial Unicode MS"/>
        </w:rPr>
        <w:t>不一致，表示目前</w:t>
      </w:r>
      <w:r>
        <w:rPr>
          <w:rFonts w:ascii="Arial Unicode MS" w:eastAsia="Arial Unicode MS" w:hAnsi="Arial Unicode MS" w:cs="Arial Unicode MS"/>
        </w:rPr>
        <w:t xml:space="preserve"> product </w:t>
      </w:r>
      <w:r>
        <w:rPr>
          <w:rFonts w:ascii="Arial Unicode MS" w:eastAsia="Arial Unicode MS" w:hAnsi="Arial Unicode MS" w:cs="Arial Unicode MS"/>
        </w:rPr>
        <w:t>的子類</w:t>
      </w:r>
      <w:r>
        <w:rPr>
          <w:rFonts w:ascii="Arial Unicode MS" w:eastAsia="Arial Unicode MS" w:hAnsi="Arial Unicode MS" w:cs="Arial Unicode MS"/>
        </w:rPr>
        <w:t>已不屬於提案當下的子站，需請供應商重新選擇分類。編輯或複製提案時，使用者可先記住原本的</w:t>
      </w:r>
      <w:r>
        <w:rPr>
          <w:rFonts w:ascii="Arial Unicode MS" w:eastAsia="Arial Unicode MS" w:hAnsi="Arial Unicode MS" w:cs="Arial Unicode MS"/>
        </w:rPr>
        <w:t xml:space="preserve"> proposal.product.catItemId</w:t>
      </w:r>
      <w:r>
        <w:rPr>
          <w:rFonts w:ascii="Arial Unicode MS" w:eastAsia="Arial Unicode MS" w:hAnsi="Arial Unicode MS" w:cs="Arial Unicode MS"/>
        </w:rPr>
        <w:t>，若新選擇的</w:t>
      </w:r>
      <w:r>
        <w:rPr>
          <w:rFonts w:ascii="Arial Unicode MS" w:eastAsia="Arial Unicode MS" w:hAnsi="Arial Unicode MS" w:cs="Arial Unicode MS"/>
        </w:rPr>
        <w:t xml:space="preserve"> catItemId </w:t>
      </w:r>
      <w:r>
        <w:rPr>
          <w:rFonts w:ascii="Arial Unicode MS" w:eastAsia="Arial Unicode MS" w:hAnsi="Arial Unicode MS" w:cs="Arial Unicode MS"/>
        </w:rPr>
        <w:t>仍為同一個，則原本填寫的</w:t>
      </w:r>
      <w:r>
        <w:rPr>
          <w:rFonts w:ascii="Arial Unicode MS" w:eastAsia="Arial Unicode MS" w:hAnsi="Arial Unicode MS" w:cs="Arial Unicode MS"/>
        </w:rPr>
        <w:t xml:space="preserve"> proposal.product.{models|attributes} </w:t>
      </w:r>
      <w:r>
        <w:rPr>
          <w:rFonts w:ascii="Arial Unicode MS" w:eastAsia="Arial Unicode MS" w:hAnsi="Arial Unicode MS" w:cs="Arial Unicode MS"/>
        </w:rPr>
        <w:t>可繼續沿用。</w:t>
      </w:r>
    </w:p>
    <w:p w:rsidR="00C54E91" w:rsidRDefault="00C54E91"/>
    <w:p w:rsidR="00C54E91" w:rsidRDefault="009A3172">
      <w:r>
        <w:t>Parameters</w:t>
      </w:r>
    </w:p>
    <w:tbl>
      <w:tblPr>
        <w:tblStyle w:val="afff7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proposal 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subStationId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sub station 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type</w:t>
            </w:r>
          </w:p>
          <w:p w:rsidR="00C54E91" w:rsidRDefault="009A317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newProduct: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新增屬性商品</w:t>
            </w:r>
          </w:p>
          <w:p w:rsidR="00C54E91" w:rsidRDefault="009A317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newListing: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新增一般賣場</w:t>
            </w:r>
          </w:p>
          <w:p w:rsidR="00C54E91" w:rsidRDefault="009A317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newListingByApi: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透過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SCM API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新增一般賣場</w:t>
            </w:r>
          </w:p>
          <w:p w:rsidR="00C54E91" w:rsidRDefault="009A317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updateCopy: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修改賣場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商品詳情</w:t>
            </w:r>
          </w:p>
          <w:p w:rsidR="00C54E91" w:rsidRDefault="009A317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updateVideo: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修改賣場影片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reviewStatus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review status</w:t>
            </w:r>
          </w:p>
          <w:p w:rsidR="00C54E91" w:rsidRDefault="009A3172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composing: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尚未提案</w:t>
            </w:r>
          </w:p>
          <w:p w:rsidR="00C54E91" w:rsidRDefault="009A3172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draft: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儲存暫不提案</w:t>
            </w:r>
          </w:p>
          <w:p w:rsidR="00C54E91" w:rsidRDefault="009A3172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pendingReview: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待審核</w:t>
            </w:r>
          </w:p>
          <w:p w:rsidR="00C54E91" w:rsidRDefault="009A3172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approved: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審核已通過</w:t>
            </w:r>
          </w:p>
          <w:p w:rsidR="00C54E91" w:rsidRDefault="009A3172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declined: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審核不通過</w:t>
            </w:r>
          </w:p>
          <w:p w:rsidR="00C54E91" w:rsidRDefault="009A3172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expired: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已過審核期限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executeStatus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execute status</w:t>
            </w:r>
          </w:p>
          <w:p w:rsidR="00C54E91" w:rsidRDefault="009A317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idle: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未執行</w:t>
            </w:r>
          </w:p>
          <w:p w:rsidR="00C54E91" w:rsidRDefault="009A317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running: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執行中</w:t>
            </w:r>
          </w:p>
          <w:p w:rsidR="00C54E91" w:rsidRDefault="009A317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finished: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已執行</w:t>
            </w:r>
          </w:p>
          <w:p w:rsidR="00C54E91" w:rsidRDefault="009A317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failed: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執行失敗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createdTs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created time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appliedTs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applied time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sort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sort condition (default: -id)</w:t>
            </w:r>
          </w:p>
          <w:p w:rsidR="00C54E91" w:rsidRDefault="009A3172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+-id</w:t>
            </w:r>
          </w:p>
          <w:p w:rsidR="00C54E91" w:rsidRDefault="009A3172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+-appliedTs</w:t>
            </w:r>
          </w:p>
          <w:p w:rsidR="00C54E91" w:rsidRDefault="009A3172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+-expiredTs</w:t>
            </w:r>
          </w:p>
          <w:p w:rsidR="00C54E91" w:rsidRDefault="009A3172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+-reviewedTs</w:t>
            </w:r>
          </w:p>
          <w:p w:rsidR="00C54E91" w:rsidRDefault="009A3172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+-executedTs</w:t>
            </w:r>
          </w:p>
          <w:p w:rsidR="00C54E91" w:rsidRDefault="009A3172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+-modifiedTs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offset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offset (default: 0, min: 0)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limit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limit (default: 10, min: 0, max: 50)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fields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filter out field</w:t>
            </w:r>
          </w:p>
          <w:p w:rsidR="00C54E91" w:rsidRDefault="009A3172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-struData</w:t>
            </w:r>
          </w:p>
          <w:p w:rsidR="00C54E91" w:rsidRDefault="009A3172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-product.copy</w:t>
            </w:r>
          </w:p>
          <w:p w:rsidR="00C54E91" w:rsidRDefault="009A3172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-listing.copy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default: -struData,-product.copy,-listing.copy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51"/>
        </w:numPr>
        <w:rPr>
          <w:color w:val="000000"/>
        </w:rPr>
      </w:pPr>
      <w:r>
        <w:t>HTTP Status: 200 (OK)</w:t>
      </w:r>
    </w:p>
    <w:p w:rsidR="00C54E91" w:rsidRDefault="009A3172">
      <w:pPr>
        <w:numPr>
          <w:ilvl w:val="0"/>
          <w:numId w:val="51"/>
        </w:numPr>
        <w:rPr>
          <w:color w:val="000000"/>
        </w:rPr>
      </w:pPr>
      <w:r>
        <w:t>Object: Proposals</w:t>
      </w:r>
    </w:p>
    <w:p w:rsidR="00C54E91" w:rsidRDefault="00C54E91"/>
    <w:p w:rsidR="00C54E91" w:rsidRDefault="009A3172">
      <w:r>
        <w:t>Error</w:t>
      </w:r>
    </w:p>
    <w:tbl>
      <w:tblPr>
        <w:tblStyle w:val="afff8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Wrong timestamp format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9"/>
        <w:tblW w:w="12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5280"/>
        <w:gridCol w:w="1470"/>
        <w:gridCol w:w="3705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Case</w:t>
            </w:r>
          </w:p>
        </w:tc>
        <w:tc>
          <w:tcPr>
            <w:tcW w:w="5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Request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Response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37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Response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Specific id and type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GET /spa/v1/proposals?id=76527&amp;type=newListing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HTTP/1.1 200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1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https://docs.google.com/document/d/1rajvZs_RbNA6w7ugDy9XjiD2nTc1L98UyziLL2-t5uw/edit</w:t>
              </w:r>
            </w:hyperlink>
          </w:p>
        </w:tc>
      </w:tr>
    </w:tbl>
    <w:p w:rsidR="00C54E91" w:rsidRDefault="009A3172">
      <w:pPr>
        <w:pStyle w:val="3"/>
      </w:pPr>
      <w:bookmarkStart w:id="76" w:name="_5x5duwuj4r91" w:colFirst="0" w:colLast="0"/>
      <w:bookmarkEnd w:id="76"/>
      <w:r>
        <w:t>POST /spa/v1/proposals</w:t>
      </w:r>
    </w:p>
    <w:p w:rsidR="00C54E91" w:rsidRDefault="009A3172">
      <w:hyperlink r:id="rId22">
        <w:r>
          <w:rPr>
            <w:color w:val="1155CC"/>
            <w:u w:val="single"/>
          </w:rPr>
          <w:t>https://tw.supplier.yahoo.com/api/spa/v1/proposals</w:t>
        </w:r>
      </w:hyperlink>
    </w:p>
    <w:p w:rsidR="00C54E91" w:rsidRDefault="00C54E91"/>
    <w:p w:rsidR="00C54E91" w:rsidRDefault="009A3172">
      <w:r>
        <w:t>Create a proposal, supports newProduct, newListing, updateCopy and updateVideo currently.</w:t>
      </w:r>
    </w:p>
    <w:p w:rsidR="00C54E91" w:rsidRDefault="009A3172">
      <w:r>
        <w:t xml:space="preserve">The status field could be assigned to </w:t>
      </w:r>
      <w:r>
        <w:rPr>
          <w:b/>
        </w:rPr>
        <w:t>composin</w:t>
      </w:r>
      <w:r>
        <w:rPr>
          <w:b/>
        </w:rPr>
        <w:t>g</w:t>
      </w:r>
      <w:r>
        <w:t xml:space="preserve"> and </w:t>
      </w:r>
      <w:r>
        <w:rPr>
          <w:b/>
        </w:rPr>
        <w:t>draft</w:t>
      </w:r>
      <w:r>
        <w:t xml:space="preserve"> only.</w:t>
      </w:r>
    </w:p>
    <w:p w:rsidR="00C54E91" w:rsidRDefault="009A3172">
      <w:r>
        <w:t xml:space="preserve">For image and video in the proposal, please refer to </w:t>
      </w:r>
      <w:hyperlink w:anchor="sl8av3vphnyo">
        <w:r>
          <w:rPr>
            <w:color w:val="1155CC"/>
            <w:u w:val="single"/>
          </w:rPr>
          <w:t>檔案上傳</w:t>
        </w:r>
      </w:hyperlink>
      <w:r>
        <w:t xml:space="preserve"> section to upload files and gather the URLs.</w:t>
      </w:r>
    </w:p>
    <w:p w:rsidR="00C54E91" w:rsidRDefault="00C54E91"/>
    <w:p w:rsidR="00C54E91" w:rsidRDefault="009A3172">
      <w:r>
        <w:t>Payload: Proposal</w:t>
      </w:r>
    </w:p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52"/>
        </w:numPr>
        <w:rPr>
          <w:color w:val="000000"/>
        </w:rPr>
      </w:pPr>
      <w:r>
        <w:t>HTTP Status: 201 (Created)</w:t>
      </w:r>
    </w:p>
    <w:p w:rsidR="00C54E91" w:rsidRDefault="009A3172">
      <w:pPr>
        <w:numPr>
          <w:ilvl w:val="0"/>
          <w:numId w:val="52"/>
        </w:numPr>
        <w:rPr>
          <w:color w:val="000000"/>
        </w:rPr>
      </w:pPr>
      <w:r>
        <w:t>Object: Proposal</w:t>
      </w:r>
    </w:p>
    <w:p w:rsidR="00C54E91" w:rsidRDefault="00C54E91"/>
    <w:p w:rsidR="00C54E91" w:rsidRDefault="009A3172">
      <w:r>
        <w:t>Error</w:t>
      </w:r>
    </w:p>
    <w:tbl>
      <w:tblPr>
        <w:tblStyle w:val="afffa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40000010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Multiple bad parameters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40000011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ISO-8601 format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40000012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Image could not be fetched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40000015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array size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gross profit margin is too low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gross profit margin should be greater than or equal to 0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 permission to apply for low gross profit margin listing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 permission to set listing is not display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 station not exist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40009007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Price cannot be greater than CVS' limitation NT$20,000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40009008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sub station ID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40009009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fetch the provided media resource(s)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Manufacturer's suggested retail price cannot be 0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Price cannot be 0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Cost cannot be 0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Price cannot be greater than Manufacturer's suggested retail price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Cost cannot be greater than Manufacturer's suggested retail price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Cost cannot be greater than price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Manufacturer's suggested retail price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40009017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Price cannot be empty when the review status isn't composing and the type is newListing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40009018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Cost cannot be empty when the review status isn't co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40009019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Duplicated proposal product media order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Insufficient proposal product main image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main image dimension should be a square and greater than or equal to 1000x1000 pixels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image dimension should be a square and greater than or equal to 400x400 pixels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first proposal product model must have images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Seems not sharing images between models, please provide images for each model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iframe URL in the proposal copy HTML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image URL in the proposal copy HTML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40009027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listing display order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40009028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content in the proposal copy HTML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40009029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Mismatch category ID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40009030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categoryItem ID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40009035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warranty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40009036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warranty scope cannot be empty when the review status isn't composing and warranty period isn't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40009037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warranty handler, empty or `none` when the review status isn't composing or warranty period isn't `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無保固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`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40009038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lid media URL in the proposal product models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40009039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barcode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Duplicated warehouse barcode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designate the product as an install required item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designate the product as a large volume item's gift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expired time must within +3 and +15 days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content rating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content rating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safe stock quantity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length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width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40009049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height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weight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length + width + height must be less than 270 cm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weight must be less than 30000 gram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preserve days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cannot be a expiring item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name, might be longer than 45 words or contains invalid character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minimum packing count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display mode cannot be empty when the review status isn't com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game contents must be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40009059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structure data attribute cluster ID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Duplicated product specification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Duplicated product attribute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 attributes and specifications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model specification must be empty when there is no attribute in the proposal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model display name must be empty when there is no attribute in the proposal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model specification name must be equal to proposal level 1 specification name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specification must be empty when there aren't 2 attributes in the proposal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display name must be empty when there aren't 2 attributes in the proposal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specification name must be equal to proposal level 2 specification name and be equal between models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40009069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proposal item stock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009070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warehouse barcode must be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barcode must be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model specification cannot be empty when there isn't no attribute in the proposal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model specification values must have only one value and pre-defined in structured data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specification cannot be empty when there are 2 attributes in the proposal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item specification values must have only one value, be equal between models and pre-defined in structured data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models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Category item ID cannot be empty when the 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URL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40009079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name must start with `(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即期品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)`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URL only allow Chinese, English, numeric and dash (`-`)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short description, might be longer than 15 words or contains invalid character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short description must have at least one is not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Listing delivery type cannot be empty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pre-order expected ship date cannot be empty when delivery type is pre-order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customized order ship date after placed cannot be empty when delivery type is customized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pre-order expected ship date must within +5 and +45 days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sharing media between models for the proposal which isn't with 1 layer attribute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on shelved time cannot be greater than off shelved time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40009089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copy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CVS purchase quantity limit must less than 20000 / price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CVS purchase quantity limit must be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designate the product as a recyclable item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designate the product as an outright purchased item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supplier hasn't be granted the ship type permission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delivery type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structure data attribute cluster ID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Only the first model can assign images when sharing media between models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40009098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Only the first model can assign videos when sharing media between models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Unallowed discount tool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Unallowed discount target member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Unallowed discount site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Unallowed discount activity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create a proposal with review status not in `composing`, `draft` and `pendingReview`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Cannot create a non-composing proposal with empty warranty period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applicant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order number must be sequential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40009109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sub station doesn't support the delivery type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ship type ID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name cannot be empty when the review status isn't composing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attribute value cannot be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attribute value's length does not meet the constraints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Too many customized product attribute values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40009115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required product attribute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40009116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attributes values are duplicated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Too many product attribute values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40009119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image order cannot be empty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40009120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Duplicated game contents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40009121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Unallowed game contents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40009122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product is large volume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40009123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Proposal suggestion must be empty when the review status is `composing`, `draft` or `pendingReview`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40009124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Duplicated display name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40009127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listing ID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40009128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listing copy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40009129</w:t>
            </w:r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Product specification level must start at 1 and cannot be duplicated</w:t>
            </w:r>
          </w:p>
        </w:tc>
      </w:tr>
      <w:tr w:rsidR="00C54E91">
        <w:trPr>
          <w:trHeight w:val="400"/>
          <w:ins w:id="77" w:author="Peter(Hsiu-Ping) Lin" w:date="2019-08-30T12:45:00Z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ins w:id="78" w:author="Peter(Hsiu-Ping) Lin" w:date="2019-08-30T12:45:00Z"/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ins w:id="79" w:author="Peter(Hsiu-Ping) Lin" w:date="2019-08-30T12:45:00Z"/>
                <w:rFonts w:ascii="Consolas" w:eastAsia="Consolas" w:hAnsi="Consolas" w:cs="Consolas"/>
                <w:sz w:val="20"/>
                <w:szCs w:val="20"/>
              </w:rPr>
            </w:pPr>
            <w:ins w:id="80" w:author="Peter(Hsiu-Ping) Lin" w:date="2019-08-30T12:45:00Z">
              <w:r>
                <w:rPr>
                  <w:rFonts w:ascii="Consolas" w:eastAsia="Consolas" w:hAnsi="Consolas" w:cs="Consolas"/>
                  <w:sz w:val="20"/>
                  <w:szCs w:val="20"/>
                </w:rPr>
                <w:t>40009130</w:t>
              </w:r>
            </w:ins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ins w:id="81" w:author="Peter(Hsiu-Ping) Lin" w:date="2019-08-30T12:45:00Z"/>
                <w:rFonts w:ascii="Consolas" w:eastAsia="Consolas" w:hAnsi="Consolas" w:cs="Consolas"/>
                <w:sz w:val="20"/>
                <w:szCs w:val="20"/>
              </w:rPr>
            </w:pPr>
            <w:ins w:id="82" w:author="Peter(Hsiu-Ping) Lin" w:date="2019-08-30T12:45:00Z">
              <w:r>
                <w:rPr>
                  <w:rFonts w:ascii="Consolas" w:eastAsia="Consolas" w:hAnsi="Consolas" w:cs="Consolas"/>
                  <w:sz w:val="20"/>
                  <w:szCs w:val="20"/>
                </w:rPr>
                <w:t>Invalid listing model ID</w:t>
              </w:r>
            </w:ins>
          </w:p>
        </w:tc>
      </w:tr>
      <w:tr w:rsidR="00C54E91">
        <w:trPr>
          <w:trHeight w:val="400"/>
          <w:ins w:id="83" w:author="Peter(Hsiu-Ping) Lin" w:date="2019-08-30T12:45:00Z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ins w:id="84" w:author="Peter(Hsiu-Ping) Lin" w:date="2019-08-30T12:45:00Z"/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ins w:id="85" w:author="Peter(Hsiu-Ping) Lin" w:date="2019-08-30T12:45:00Z"/>
                <w:rFonts w:ascii="Consolas" w:eastAsia="Consolas" w:hAnsi="Consolas" w:cs="Consolas"/>
                <w:sz w:val="20"/>
                <w:szCs w:val="20"/>
              </w:rPr>
            </w:pPr>
            <w:ins w:id="86" w:author="Peter(Hsiu-Ping) Lin" w:date="2019-08-30T12:45:00Z">
              <w:r>
                <w:rPr>
                  <w:rFonts w:ascii="Consolas" w:eastAsia="Consolas" w:hAnsi="Consolas" w:cs="Consolas"/>
                  <w:sz w:val="20"/>
                  <w:szCs w:val="20"/>
                </w:rPr>
                <w:t>40009131</w:t>
              </w:r>
            </w:ins>
          </w:p>
        </w:tc>
        <w:tc>
          <w:tcPr>
            <w:tcW w:w="8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ins w:id="87" w:author="Peter(Hsiu-Ping) Lin" w:date="2019-08-30T12:45:00Z"/>
                <w:rFonts w:ascii="Consolas" w:eastAsia="Consolas" w:hAnsi="Consolas" w:cs="Consolas"/>
                <w:sz w:val="20"/>
                <w:szCs w:val="20"/>
              </w:rPr>
            </w:pPr>
            <w:ins w:id="88" w:author="Peter(Hsiu-Ping) Lin" w:date="2019-08-30T12:45:00Z">
              <w:r>
                <w:rPr>
                  <w:rFonts w:ascii="Consolas" w:eastAsia="Consolas" w:hAnsi="Consolas" w:cs="Consolas"/>
                  <w:sz w:val="20"/>
                  <w:szCs w:val="20"/>
                </w:rPr>
                <w:t>Video does not exist</w:t>
              </w:r>
            </w:ins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40304001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 permission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40309000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supplier hasn't signed the sub station contract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422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42209000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Supports POST/PUT newListing, newProduct, updateCopy, updateVideo and newListingByApi proposal type only currently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42209001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Supports POST/PUT composing, draft and pendingReview proposal review status only currently</w:t>
            </w:r>
          </w:p>
        </w:tc>
      </w:tr>
      <w:tr w:rsidR="00C54E91">
        <w:trPr>
          <w:trHeight w:val="400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b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0"/>
        <w:gridCol w:w="1459"/>
        <w:gridCol w:w="4644"/>
        <w:gridCol w:w="1283"/>
        <w:gridCol w:w="3254"/>
      </w:tblGrid>
      <w:tr w:rsidR="00C54E91">
        <w:tc>
          <w:tcPr>
            <w:tcW w:w="145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145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Case</w:t>
            </w:r>
          </w:p>
        </w:tc>
        <w:tc>
          <w:tcPr>
            <w:tcW w:w="464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Request</w:t>
            </w:r>
          </w:p>
        </w:tc>
        <w:tc>
          <w:tcPr>
            <w:tcW w:w="128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Response Status</w:t>
            </w:r>
          </w:p>
        </w:tc>
        <w:tc>
          <w:tcPr>
            <w:tcW w:w="3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Response</w:t>
            </w:r>
          </w:p>
        </w:tc>
      </w:tr>
      <w:tr w:rsidR="00C54E91"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新增一般賣場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二層屬性</w:t>
            </w:r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hyperlink r:id="rId23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Body</w:t>
              </w:r>
            </w:hyperlink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HTTP/1.1 201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4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https://docs.google.com/document/d/1Xw3Rf_LirWAizvjJU9QV44Nye206AEwKTpyzj70iDEY/edit</w:t>
              </w:r>
            </w:hyperlink>
          </w:p>
        </w:tc>
      </w:tr>
      <w:tr w:rsidR="00C54E91"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修改賣場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商品詳情提案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/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hyperlink r:id="rId25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Body</w:t>
              </w:r>
            </w:hyperlink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HTTP/1.1 201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6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</w:t>
              </w:r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/d/1HqPLzfY9XbgnqlGpnhKe04kWoKE0KDUXd4xdNykDI2s/edit</w:t>
              </w:r>
            </w:hyperlink>
          </w:p>
        </w:tc>
      </w:tr>
      <w:tr w:rsidR="00C54E91"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修改賣場影片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有屬性</w:t>
            </w:r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hyperlink r:id="rId27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Body</w:t>
              </w:r>
            </w:hyperlink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HTTP/1.1 201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8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https://docs.google.com/document/d/1eekPRUkLJe6bROHcAF0WqsWAB0ETEwiMfZ48Oah03w0/edit</w:t>
              </w:r>
            </w:hyperlink>
          </w:p>
        </w:tc>
      </w:tr>
      <w:tr w:rsidR="00C54E91"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修改賣場影片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無屬性</w:t>
            </w:r>
          </w:p>
        </w:tc>
        <w:tc>
          <w:tcPr>
            <w:tcW w:w="4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hyperlink r:id="rId29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Body</w:t>
              </w:r>
            </w:hyperlink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HTTP/1.1 201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0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</w:t>
              </w:r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/d/15rp85S6iSyUn106okz87ULoIt2AxQr51fS1P2PklLlo/edit</w:t>
              </w:r>
            </w:hyperlink>
          </w:p>
        </w:tc>
      </w:tr>
    </w:tbl>
    <w:p w:rsidR="00C54E91" w:rsidRDefault="009A3172">
      <w:pPr>
        <w:pStyle w:val="2"/>
      </w:pPr>
      <w:bookmarkStart w:id="89" w:name="_aooo0xy3i14l" w:colFirst="0" w:colLast="0"/>
      <w:bookmarkEnd w:id="89"/>
      <w:r>
        <w:t>Listing</w:t>
      </w:r>
    </w:p>
    <w:p w:rsidR="00C54E91" w:rsidRDefault="009A3172">
      <w:pPr>
        <w:pStyle w:val="3"/>
      </w:pPr>
      <w:bookmarkStart w:id="90" w:name="_5mq32zbuj8p8" w:colFirst="0" w:colLast="0"/>
      <w:bookmarkEnd w:id="90"/>
      <w:r>
        <w:t>GET /spa/v1/listings/{id}</w:t>
      </w:r>
    </w:p>
    <w:p w:rsidR="00C54E91" w:rsidRDefault="009A3172">
      <w:hyperlink r:id="rId31">
        <w:r>
          <w:rPr>
            <w:color w:val="1155CC"/>
            <w:u w:val="single"/>
          </w:rPr>
          <w:t>https://tw.supplier.yahoo.com/api/spa/v1/listings</w:t>
        </w:r>
      </w:hyperlink>
    </w:p>
    <w:p w:rsidR="00C54E91" w:rsidRDefault="009A3172">
      <w:r>
        <w:t>Get the log-in supplier owned listing.</w:t>
      </w:r>
    </w:p>
    <w:p w:rsidR="00C54E91" w:rsidRDefault="00C54E91"/>
    <w:p w:rsidR="00C54E91" w:rsidRDefault="009A3172">
      <w:r>
        <w:t>Parameter</w:t>
      </w:r>
      <w:r>
        <w:t>s</w:t>
      </w:r>
    </w:p>
    <w:tbl>
      <w:tblPr>
        <w:tblStyle w:val="afffc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Int32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ID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4"/>
        </w:numPr>
      </w:pPr>
      <w:r>
        <w:t>HTTP Status: 200 (OK)</w:t>
      </w:r>
    </w:p>
    <w:p w:rsidR="00C54E91" w:rsidRDefault="009A3172">
      <w:pPr>
        <w:numPr>
          <w:ilvl w:val="0"/>
          <w:numId w:val="4"/>
        </w:numPr>
      </w:pPr>
      <w:r>
        <w:t>Response body: json</w:t>
      </w:r>
    </w:p>
    <w:p w:rsidR="00C54E91" w:rsidRDefault="009A3172">
      <w:pPr>
        <w:numPr>
          <w:ilvl w:val="0"/>
          <w:numId w:val="4"/>
        </w:numPr>
      </w:pPr>
      <w:r>
        <w:t>Object: Listing</w:t>
      </w:r>
    </w:p>
    <w:p w:rsidR="00C54E91" w:rsidRDefault="00C54E91"/>
    <w:p w:rsidR="00C54E91" w:rsidRDefault="009A3172">
      <w:r>
        <w:t>Error</w:t>
      </w:r>
    </w:p>
    <w:tbl>
      <w:tblPr>
        <w:tblStyle w:val="afffd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rPr>
          <w:trHeight w:val="400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40304001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 permission</w:t>
            </w:r>
          </w:p>
        </w:tc>
      </w:tr>
      <w:tr w:rsidR="00C54E91">
        <w:trPr>
          <w:trHeight w:val="400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40411000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Listing not found</w:t>
            </w:r>
          </w:p>
        </w:tc>
      </w:tr>
      <w:tr w:rsidR="00C54E91">
        <w:trPr>
          <w:trHeight w:val="400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e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5280"/>
        <w:gridCol w:w="1460"/>
        <w:gridCol w:w="37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Case</w:t>
            </w:r>
          </w:p>
        </w:tc>
        <w:tc>
          <w:tcPr>
            <w:tcW w:w="5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Request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Response Status</w:t>
            </w:r>
          </w:p>
        </w:tc>
        <w:tc>
          <w:tcPr>
            <w:tcW w:w="3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Response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單層屬性賣場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GET /spa/v1/listing/3367399?fields=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HTTP/1.1 200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2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https://docs.google.com/document/d/1Zuw1Ps0Xh5DhiY97cP_x1QzRjgJezppIIqzkJnWvIj8/edit</w:t>
              </w:r>
            </w:hyperlink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r>
              <w:rPr>
                <w:rFonts w:ascii="Arial Unicode MS" w:eastAsia="Arial Unicode MS" w:hAnsi="Arial Unicode MS" w:cs="Arial Unicode MS"/>
              </w:rPr>
              <w:t>雙層屬性賣場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/spa/v1/listing/3369796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HTTP/1.1 200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3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https://docs.google.com/document/d/1yKZHkZa4QvgKYUxOWlWM30JBIXYOLwPVQcHLJ3FG7sk/edit</w:t>
              </w:r>
            </w:hyperlink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無屬性賣場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/spa/v1/listing/3367397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HTTP/1.1 200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4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https://docs.google.com/document/d/1YeCaOPA51Brzw5nVLEcSYewlqtEBPxuEZ40h9zQgZmU/edit</w:t>
              </w:r>
            </w:hyperlink>
          </w:p>
        </w:tc>
      </w:tr>
    </w:tbl>
    <w:p w:rsidR="00C54E91" w:rsidRDefault="009A3172">
      <w:pPr>
        <w:pStyle w:val="3"/>
      </w:pPr>
      <w:bookmarkStart w:id="91" w:name="_g5vu59lhbnhu" w:colFirst="0" w:colLast="0"/>
      <w:bookmarkEnd w:id="91"/>
      <w:r>
        <w:t>GET /spa/v1/listings</w:t>
      </w:r>
    </w:p>
    <w:p w:rsidR="00C54E91" w:rsidRDefault="009A3172">
      <w:r>
        <w:t>Query listings owned by the log-in supplier.</w:t>
      </w:r>
    </w:p>
    <w:p w:rsidR="00C54E91" w:rsidRDefault="00C54E91"/>
    <w:p w:rsidR="00C54E91" w:rsidRDefault="009A3172">
      <w:r>
        <w:t>Parameters</w:t>
      </w:r>
    </w:p>
    <w:tbl>
      <w:tblPr>
        <w:tblStyle w:val="affff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id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Comma separated listing ID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4"/>
        </w:numPr>
      </w:pPr>
      <w:r>
        <w:t>HTTP Status: 200 (OK)</w:t>
      </w:r>
    </w:p>
    <w:p w:rsidR="00C54E91" w:rsidRDefault="009A3172">
      <w:pPr>
        <w:numPr>
          <w:ilvl w:val="0"/>
          <w:numId w:val="4"/>
        </w:numPr>
      </w:pPr>
      <w:r>
        <w:t>Response body: json</w:t>
      </w:r>
    </w:p>
    <w:p w:rsidR="00C54E91" w:rsidRDefault="009A3172">
      <w:pPr>
        <w:numPr>
          <w:ilvl w:val="0"/>
          <w:numId w:val="4"/>
        </w:numPr>
      </w:pPr>
      <w:r>
        <w:t>Object: Listings</w:t>
      </w:r>
    </w:p>
    <w:p w:rsidR="00C54E91" w:rsidRDefault="00C54E91"/>
    <w:p w:rsidR="00C54E91" w:rsidRDefault="009A3172">
      <w:r>
        <w:t>Error</w:t>
      </w:r>
    </w:p>
    <w:tbl>
      <w:tblPr>
        <w:tblStyle w:val="affff0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40000005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Contains illegal character(s)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Simulated login but has no corporation cookie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Check wssid failed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40100006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Cookie has expired</w:t>
            </w:r>
          </w:p>
        </w:tc>
      </w:tr>
      <w:tr w:rsidR="00C54E91">
        <w:trPr>
          <w:trHeight w:val="400"/>
        </w:trPr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f1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5280"/>
        <w:gridCol w:w="1460"/>
        <w:gridCol w:w="37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Case</w:t>
            </w:r>
          </w:p>
        </w:tc>
        <w:tc>
          <w:tcPr>
            <w:tcW w:w="5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Request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Response Status</w:t>
            </w:r>
          </w:p>
        </w:tc>
        <w:tc>
          <w:tcPr>
            <w:tcW w:w="3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Response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t>Query listings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GET /spa/v1/listings?id=3367399,3362568&amp;offset=0&amp;limit=20&amp;</w:t>
            </w:r>
            <w:r>
              <w:rPr>
                <w:rFonts w:ascii="Consolas" w:eastAsia="Consolas" w:hAnsi="Consolas" w:cs="Consolas"/>
              </w:rPr>
              <w:t>sort=+id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HTTP/1.1 200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5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https://docs.google.com/document/d/1Mf6_EXHUdLwAgbrJ8TTCUD58ms_-nKEcUdwVbdJ5pg8/edit</w:t>
              </w:r>
            </w:hyperlink>
          </w:p>
        </w:tc>
      </w:tr>
    </w:tbl>
    <w:p w:rsidR="00C54E91" w:rsidRDefault="009A3172">
      <w:pPr>
        <w:pStyle w:val="1"/>
      </w:pPr>
      <w:bookmarkStart w:id="92" w:name="sl8av3vphnyo" w:colFirst="0" w:colLast="0"/>
      <w:bookmarkStart w:id="93" w:name="_808fe2bru9md" w:colFirst="0" w:colLast="0"/>
      <w:bookmarkEnd w:id="92"/>
      <w:bookmarkEnd w:id="93"/>
      <w:r>
        <w:rPr>
          <w:rFonts w:ascii="Arial Unicode MS" w:eastAsia="Arial Unicode MS" w:hAnsi="Arial Unicode MS" w:cs="Arial Unicode MS"/>
        </w:rPr>
        <w:t>檔案上傳</w:t>
      </w:r>
    </w:p>
    <w:p w:rsidR="00C54E91" w:rsidRDefault="009A3172">
      <w:pPr>
        <w:pStyle w:val="2"/>
      </w:pPr>
      <w:bookmarkStart w:id="94" w:name="_nnmcxpn21o1l" w:colFirst="0" w:colLast="0"/>
      <w:bookmarkEnd w:id="94"/>
      <w:r>
        <w:rPr>
          <w:rFonts w:ascii="Arial Unicode MS" w:eastAsia="Arial Unicode MS" w:hAnsi="Arial Unicode MS" w:cs="Arial Unicode MS"/>
        </w:rPr>
        <w:t>取得</w:t>
      </w:r>
      <w:r>
        <w:rPr>
          <w:rFonts w:ascii="Arial Unicode MS" w:eastAsia="Arial Unicode MS" w:hAnsi="Arial Unicode MS" w:cs="Arial Unicode MS"/>
        </w:rPr>
        <w:t xml:space="preserve"> Temp Credential</w:t>
      </w:r>
    </w:p>
    <w:p w:rsidR="00C54E91" w:rsidRDefault="009A3172">
      <w:pPr>
        <w:pStyle w:val="3"/>
      </w:pPr>
      <w:bookmarkStart w:id="95" w:name="_urn7g7z9b4l9" w:colFirst="0" w:colLast="0"/>
      <w:bookmarkEnd w:id="95"/>
      <w:r>
        <w:t>GET /credentials</w:t>
      </w:r>
    </w:p>
    <w:p w:rsidR="00C54E91" w:rsidRDefault="009A3172">
      <w:hyperlink r:id="rId36">
        <w:r>
          <w:rPr>
            <w:color w:val="1155CC"/>
            <w:u w:val="single"/>
          </w:rPr>
          <w:t>https://tw.buy.yahoo.com/api/fileUploader/v1/credentials</w:t>
        </w:r>
      </w:hyperlink>
    </w:p>
    <w:p w:rsidR="00C54E91" w:rsidRDefault="00C54E91"/>
    <w:p w:rsidR="00C54E91" w:rsidRDefault="009A3172">
      <w:r>
        <w:t>Parameters</w:t>
      </w:r>
    </w:p>
    <w:tbl>
      <w:tblPr>
        <w:tblStyle w:val="affff2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fields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options:</w:t>
            </w:r>
          </w:p>
          <w:p w:rsidR="00C54E91" w:rsidRDefault="009A3172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-profile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42"/>
        </w:numPr>
      </w:pPr>
      <w:r>
        <w:t>HTTP Status: 200 (OK)</w:t>
      </w:r>
    </w:p>
    <w:p w:rsidR="00C54E91" w:rsidRDefault="009A3172">
      <w:pPr>
        <w:numPr>
          <w:ilvl w:val="0"/>
          <w:numId w:val="42"/>
        </w:numPr>
      </w:pPr>
      <w:r>
        <w:t>Object: Credential</w:t>
      </w:r>
    </w:p>
    <w:p w:rsidR="00C54E91" w:rsidRDefault="00C54E91"/>
    <w:p w:rsidR="00C54E91" w:rsidRDefault="009A3172">
      <w:r>
        <w:t>Error</w:t>
      </w:r>
    </w:p>
    <w:tbl>
      <w:tblPr>
        <w:tblStyle w:val="affff3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HTTP Status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authentication</w:t>
            </w:r>
          </w:p>
        </w:tc>
      </w:tr>
      <w:tr w:rsidR="00C54E91">
        <w:trPr>
          <w:trHeight w:val="400"/>
        </w:trPr>
        <w:tc>
          <w:tcPr>
            <w:tcW w:w="1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wssid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429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4290001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Too many requests, try again later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f4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/credentials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"expiredTs": "2018-03-23T17:35:47+08:00",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"id": "ASIAJ34NITWZASYVDBHA",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"key": "G7u8k6ReWgJG0aJl/KCWkju2K936hJ93weewryGQ",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"token": "FQoDYXdzECoaDFgoglMgL+F7FxNnDiLuAQYYWGgZxrimRKtmYFfsARMFho49NlNPgLVQzpiNYkV/E91</w:t>
            </w:r>
            <w:r>
              <w:rPr>
                <w:rFonts w:ascii="Consolas" w:eastAsia="Consolas" w:hAnsi="Consolas" w:cs="Consolas"/>
              </w:rPr>
              <w:t>HrM7SUjMKRk73LIYhHferAY0lJrUawbPERXXPDIEfGiPO/Dt8hqcmIGxyw7ZahAgti+3ojwDd4o18+ruc2oXXEGUd+zp4uOYukYqCFnBYa142car6r4OtOu38l0M4Ygyrp6kyzNIwi8riwjUbIxf+DddTffHsmeC0fMRiMlVDOuX6fnMeyHjKS8NXxoHHKjPehABvOhzVHHxhqas5U8pSabc6wFuB1+A+eUGRCbVQRAhp64J156F6lotTLOtr63N</w:t>
            </w:r>
            <w:r>
              <w:rPr>
                <w:rFonts w:ascii="Consolas" w:eastAsia="Consolas" w:hAnsi="Consolas" w:cs="Consolas"/>
              </w:rPr>
              <w:t>J2wRuNw5c+w5B+voo743T1QU="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2"/>
      </w:pPr>
      <w:bookmarkStart w:id="96" w:name="jtxjayuj8b32" w:colFirst="0" w:colLast="0"/>
      <w:bookmarkStart w:id="97" w:name="_eb0zo45t3g2f" w:colFirst="0" w:colLast="0"/>
      <w:bookmarkEnd w:id="96"/>
      <w:bookmarkEnd w:id="97"/>
      <w:r>
        <w:rPr>
          <w:rFonts w:ascii="Arial Unicode MS" w:eastAsia="Arial Unicode MS" w:hAnsi="Arial Unicode MS" w:cs="Arial Unicode MS"/>
        </w:rPr>
        <w:t>上傳檔案</w:t>
      </w:r>
    </w:p>
    <w:p w:rsidR="00C54E91" w:rsidRDefault="009A3172">
      <w:r>
        <w:rPr>
          <w:rFonts w:ascii="Arial Unicode MS" w:eastAsia="Arial Unicode MS" w:hAnsi="Arial Unicode MS" w:cs="Arial Unicode MS"/>
        </w:rPr>
        <w:t>可使用</w:t>
      </w:r>
      <w:r>
        <w:rPr>
          <w:rFonts w:ascii="Arial Unicode MS" w:eastAsia="Arial Unicode MS" w:hAnsi="Arial Unicode MS" w:cs="Arial Unicode MS"/>
        </w:rPr>
        <w:t xml:space="preserve"> </w:t>
      </w:r>
      <w:hyperlink r:id="rId37">
        <w:r>
          <w:rPr>
            <w:color w:val="1155CC"/>
            <w:u w:val="single"/>
          </w:rPr>
          <w:t>https://aws.amazon.com/getting-started/tools-sdks/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搭配</w:t>
      </w:r>
      <w:r>
        <w:rPr>
          <w:rFonts w:ascii="Arial Unicode MS" w:eastAsia="Arial Unicode MS" w:hAnsi="Arial Unicode MS" w:cs="Arial Unicode MS"/>
        </w:rPr>
        <w:t xml:space="preserve"> GET /credentials </w:t>
      </w:r>
      <w:r>
        <w:rPr>
          <w:rFonts w:ascii="Arial Unicode MS" w:eastAsia="Arial Unicode MS" w:hAnsi="Arial Unicode MS" w:cs="Arial Unicode MS"/>
        </w:rPr>
        <w:t>中取得之</w:t>
      </w:r>
      <w:r>
        <w:rPr>
          <w:rFonts w:ascii="Arial Unicode MS" w:eastAsia="Arial Unicode MS" w:hAnsi="Arial Unicode MS" w:cs="Arial Unicode MS"/>
        </w:rPr>
        <w:t xml:space="preserve"> token </w:t>
      </w:r>
      <w:r>
        <w:rPr>
          <w:rFonts w:ascii="Arial Unicode MS" w:eastAsia="Arial Unicode MS" w:hAnsi="Arial Unicode MS" w:cs="Arial Unicode MS"/>
        </w:rPr>
        <w:t>將檔案上傳至</w:t>
      </w:r>
      <w:r>
        <w:rPr>
          <w:rFonts w:ascii="Arial Unicode MS" w:eastAsia="Arial Unicode MS" w:hAnsi="Arial Unicode MS" w:cs="Arial Unicode MS"/>
        </w:rPr>
        <w:t xml:space="preserve"> Bucket ytw-shp-file-uploader (ytw-shp-file-uploader-beta)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 xml:space="preserve">FileUploader/ </w:t>
      </w:r>
      <w:r>
        <w:rPr>
          <w:rFonts w:ascii="Arial Unicode MS" w:eastAsia="Arial Unicode MS" w:hAnsi="Arial Unicode MS" w:cs="Arial Unicode MS"/>
        </w:rPr>
        <w:t>目錄下</w:t>
      </w:r>
      <w:r>
        <w:rPr>
          <w:rFonts w:ascii="Arial Unicode MS" w:eastAsia="Arial Unicode MS" w:hAnsi="Arial Unicode MS" w:cs="Arial Unicode MS"/>
        </w:rPr>
        <w:t xml:space="preserve"> </w:t>
      </w:r>
      <w:hyperlink w:anchor="oz205eg31pb5">
        <w:r>
          <w:rPr>
            <w:color w:val="1155CC"/>
            <w:u w:val="single"/>
          </w:rPr>
          <w:t>[1]</w:t>
        </w:r>
      </w:hyperlink>
      <w:r>
        <w:rPr>
          <w:rFonts w:ascii="Arial Unicode MS" w:eastAsia="Arial Unicode MS" w:hAnsi="Arial Unicode MS" w:cs="Arial Unicode MS"/>
        </w:rPr>
        <w:t>。</w:t>
      </w:r>
    </w:p>
    <w:p w:rsidR="00C54E91" w:rsidRDefault="00C54E91"/>
    <w:p w:rsidR="00C54E91" w:rsidRDefault="009A3172">
      <w:r>
        <w:t>Request Headers:</w:t>
      </w:r>
    </w:p>
    <w:tbl>
      <w:tblPr>
        <w:tblStyle w:val="affff5"/>
        <w:tblW w:w="198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3"/>
        <w:gridCol w:w="1992"/>
        <w:gridCol w:w="1594"/>
        <w:gridCol w:w="10831"/>
      </w:tblGrid>
      <w:tr w:rsidR="00C54E91">
        <w:tc>
          <w:tcPr>
            <w:tcW w:w="32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Header Name</w:t>
            </w:r>
          </w:p>
        </w:tc>
        <w:tc>
          <w:tcPr>
            <w:tcW w:w="1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6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Value</w:t>
            </w:r>
          </w:p>
        </w:tc>
      </w:tr>
      <w:tr w:rsidR="00C54E91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x-amz-server-side​-encryption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AES256</w:t>
            </w:r>
          </w:p>
        </w:tc>
      </w:tr>
      <w:tr w:rsidR="00C54E91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x-amz-meta-YahooWSSID-Authorization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The value fetched from </w:t>
            </w:r>
            <w:hyperlink w:anchor="_sda4rpcf80d1">
              <w:r>
                <w:rPr>
                  <w:rFonts w:ascii="Consolas" w:eastAsia="Consolas" w:hAnsi="Consolas" w:cs="Consolas"/>
                  <w:color w:val="1155CC"/>
                  <w:sz w:val="20"/>
                  <w:szCs w:val="20"/>
                  <w:u w:val="single"/>
                </w:rPr>
                <w:t>GET /spa/v1/token</w:t>
              </w:r>
            </w:hyperlink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This value will be used for comparing the requester.</w:t>
            </w:r>
          </w:p>
        </w:tc>
      </w:tr>
    </w:tbl>
    <w:p w:rsidR="00C54E91" w:rsidRDefault="00C54E91"/>
    <w:p w:rsidR="00C54E91" w:rsidRDefault="009A3172">
      <w:r>
        <w:rPr>
          <w:rFonts w:ascii="Arial Unicode MS" w:eastAsia="Arial Unicode MS" w:hAnsi="Arial Unicode MS" w:cs="Arial Unicode MS"/>
        </w:rPr>
        <w:t>上傳成功會由</w:t>
      </w:r>
      <w:r>
        <w:rPr>
          <w:rFonts w:ascii="Arial Unicode MS" w:eastAsia="Arial Unicode MS" w:hAnsi="Arial Unicode MS" w:cs="Arial Unicode MS"/>
        </w:rPr>
        <w:t xml:space="preserve"> Response Header </w:t>
      </w:r>
      <w:r>
        <w:rPr>
          <w:rFonts w:ascii="Arial Unicode MS" w:eastAsia="Arial Unicode MS" w:hAnsi="Arial Unicode MS" w:cs="Arial Unicode MS"/>
        </w:rPr>
        <w:t>得到</w:t>
      </w:r>
      <w:r>
        <w:rPr>
          <w:rFonts w:ascii="Arial Unicode MS" w:eastAsia="Arial Unicode MS" w:hAnsi="Arial Unicode MS" w:cs="Arial Unicode MS"/>
        </w:rPr>
        <w:t xml:space="preserve"> ETag</w:t>
      </w:r>
      <w:r>
        <w:rPr>
          <w:rFonts w:ascii="Arial Unicode MS" w:eastAsia="Arial Unicode MS" w:hAnsi="Arial Unicode MS" w:cs="Arial Unicode MS"/>
        </w:rPr>
        <w:t>，可透過</w:t>
      </w:r>
      <w:r>
        <w:rPr>
          <w:rFonts w:ascii="Arial Unicode MS" w:eastAsia="Arial Unicode MS" w:hAnsi="Arial Unicode MS" w:cs="Arial Unicode MS"/>
        </w:rPr>
        <w:t xml:space="preserve"> </w:t>
      </w:r>
      <w:hyperlink w:anchor="_q7eoq9mz2bs6">
        <w:r>
          <w:rPr>
            <w:color w:val="1155CC"/>
            <w:u w:val="single"/>
          </w:rPr>
          <w:t>GET /fil</w:t>
        </w:r>
        <w:r>
          <w:rPr>
            <w:color w:val="1155CC"/>
            <w:u w:val="single"/>
          </w:rPr>
          <w:t>eObjects/{ETag}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取得該檔案的</w:t>
      </w:r>
      <w:r>
        <w:rPr>
          <w:rFonts w:ascii="Arial Unicode MS" w:eastAsia="Arial Unicode MS" w:hAnsi="Arial Unicode MS" w:cs="Arial Unicode MS"/>
        </w:rPr>
        <w:t xml:space="preserve"> URL</w:t>
      </w:r>
      <w:r>
        <w:rPr>
          <w:rFonts w:ascii="Arial Unicode MS" w:eastAsia="Arial Unicode MS" w:hAnsi="Arial Unicode MS" w:cs="Arial Unicode MS"/>
        </w:rPr>
        <w:t>。</w:t>
      </w:r>
    </w:p>
    <w:p w:rsidR="00C54E91" w:rsidRDefault="009A3172">
      <w:pPr>
        <w:pStyle w:val="2"/>
      </w:pPr>
      <w:bookmarkStart w:id="98" w:name="_z78h8ssl4tet" w:colFirst="0" w:colLast="0"/>
      <w:bookmarkEnd w:id="98"/>
      <w:r>
        <w:rPr>
          <w:rFonts w:ascii="Arial Unicode MS" w:eastAsia="Arial Unicode MS" w:hAnsi="Arial Unicode MS" w:cs="Arial Unicode MS"/>
        </w:rPr>
        <w:t>取得檔案</w:t>
      </w:r>
      <w:r>
        <w:rPr>
          <w:rFonts w:ascii="Arial Unicode MS" w:eastAsia="Arial Unicode MS" w:hAnsi="Arial Unicode MS" w:cs="Arial Unicode MS"/>
        </w:rPr>
        <w:t xml:space="preserve"> URL</w:t>
      </w:r>
    </w:p>
    <w:p w:rsidR="00C54E91" w:rsidRDefault="009A3172">
      <w:pPr>
        <w:pStyle w:val="3"/>
      </w:pPr>
      <w:bookmarkStart w:id="99" w:name="rm9yy4ukpsy5" w:colFirst="0" w:colLast="0"/>
      <w:bookmarkStart w:id="100" w:name="_q7eoq9mz2bs6" w:colFirst="0" w:colLast="0"/>
      <w:bookmarkEnd w:id="99"/>
      <w:bookmarkEnd w:id="100"/>
      <w:r>
        <w:t>GET /fileObjects/{ETag}</w:t>
      </w:r>
    </w:p>
    <w:p w:rsidR="00C54E91" w:rsidRDefault="009A3172">
      <w:hyperlink r:id="rId38">
        <w:r>
          <w:rPr>
            <w:color w:val="1155CC"/>
            <w:u w:val="single"/>
          </w:rPr>
          <w:t>https://tw.buy.yahoo.com/api/fileUploader/v1/fileObjects/</w:t>
        </w:r>
      </w:hyperlink>
    </w:p>
    <w:p w:rsidR="00C54E91" w:rsidRDefault="00C54E91"/>
    <w:p w:rsidR="00C54E91" w:rsidRDefault="009A3172">
      <w:r>
        <w:t>Parameters</w:t>
      </w:r>
    </w:p>
    <w:tbl>
      <w:tblPr>
        <w:tblStyle w:val="affff6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80"/>
        <w:gridCol w:w="790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Parameter Name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Type</w:t>
            </w:r>
          </w:p>
        </w:tc>
        <w:tc>
          <w:tcPr>
            <w:tcW w:w="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Required</w:t>
            </w:r>
          </w:p>
        </w:tc>
        <w:tc>
          <w:tcPr>
            <w:tcW w:w="7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Note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ETag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Etag that AWS SDK returned</w:t>
            </w:r>
          </w:p>
        </w:tc>
      </w:tr>
    </w:tbl>
    <w:p w:rsidR="00C54E91" w:rsidRDefault="00C54E91"/>
    <w:p w:rsidR="00C54E91" w:rsidRDefault="009A3172">
      <w:r>
        <w:t>Output</w:t>
      </w:r>
    </w:p>
    <w:p w:rsidR="00C54E91" w:rsidRDefault="009A3172">
      <w:pPr>
        <w:numPr>
          <w:ilvl w:val="0"/>
          <w:numId w:val="42"/>
        </w:numPr>
      </w:pPr>
      <w:r>
        <w:t>HTTP Status: 200 (OK)</w:t>
      </w:r>
    </w:p>
    <w:p w:rsidR="00C54E91" w:rsidRDefault="009A3172">
      <w:pPr>
        <w:numPr>
          <w:ilvl w:val="0"/>
          <w:numId w:val="42"/>
        </w:numPr>
      </w:pPr>
      <w:r>
        <w:t>Object: Object</w:t>
      </w:r>
    </w:p>
    <w:p w:rsidR="00C54E91" w:rsidRDefault="00C54E91"/>
    <w:p w:rsidR="00C54E91" w:rsidRDefault="009A3172">
      <w:r>
        <w:t>Error</w:t>
      </w:r>
    </w:p>
    <w:tbl>
      <w:tblPr>
        <w:tblStyle w:val="affff7"/>
        <w:tblW w:w="121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8780"/>
      </w:tblGrid>
      <w:tr w:rsidR="00C54E91"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HTTP Status Code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Error Code</w:t>
            </w:r>
          </w:p>
        </w:tc>
        <w:tc>
          <w:tcPr>
            <w:tcW w:w="8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Invalid input</w:t>
            </w:r>
          </w:p>
        </w:tc>
      </w:tr>
      <w:tr w:rsidR="00C54E91">
        <w:trPr>
          <w:trHeight w:val="400"/>
        </w:trPr>
        <w:tc>
          <w:tcPr>
            <w:tcW w:w="1660" w:type="dxa"/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4010002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Missing or bad wssid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4040001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Object not found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4040002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Type unsupported, the object has been skipped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4040003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Object already expired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4040004</w:t>
            </w: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User abused, the object has been deleted</w:t>
            </w:r>
          </w:p>
        </w:tc>
      </w:tr>
      <w:tr w:rsidR="00C54E91"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500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 server error</w:t>
            </w:r>
          </w:p>
        </w:tc>
      </w:tr>
    </w:tbl>
    <w:p w:rsidR="00C54E91" w:rsidRDefault="00C54E91"/>
    <w:p w:rsidR="00C54E91" w:rsidRDefault="009A3172">
      <w:r>
        <w:t>Example</w:t>
      </w:r>
    </w:p>
    <w:tbl>
      <w:tblPr>
        <w:tblStyle w:val="affff8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 /fileObjects/54b30123af76bc6fe7759b3498002cb0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HTTP/1.1 200 OK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"expiredTs": "</w:t>
            </w:r>
            <w:r>
              <w:rPr>
                <w:rFonts w:ascii="Consolas" w:eastAsia="Consolas" w:hAnsi="Consolas" w:cs="Consolas"/>
              </w:rPr>
              <w:t>2018-03-26T23:59:59+08:00",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"id": "54b30123af76bc6fe7759b3498002cb0",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"url": "https://s.yimg.com/nw/Files/3302c543a7bf5fecb7b71c5a61541b346823f189.png",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"status": "IN_USE"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1"/>
      </w:pPr>
      <w:bookmarkStart w:id="101" w:name="_bq4gzmn4su5y" w:colFirst="0" w:colLast="0"/>
      <w:bookmarkEnd w:id="101"/>
      <w:r>
        <w:t>Error Message Format</w:t>
      </w:r>
    </w:p>
    <w:tbl>
      <w:tblPr>
        <w:tblStyle w:val="affff9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"error":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"code": 40000010, // error code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</w:rPr>
              <w:t xml:space="preserve"> "detail": [ // (optional) error detail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"invalidValue": "foo", // (optional) invalid value, </w:t>
            </w:r>
            <w:hyperlink w:anchor="_cjg3mtgyejs5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if the error was occurred in business logic layer, will contain the path</w:t>
              </w:r>
            </w:hyperlink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"message": "must not be null", </w:t>
            </w:r>
            <w:r>
              <w:rPr>
                <w:rFonts w:ascii="Consolas" w:eastAsia="Consolas" w:hAnsi="Consolas" w:cs="Consolas"/>
              </w:rPr>
              <w:t>// (optional) detail error message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"messageTemplate": "{javax.validation.constraints.NotNull.message}", // (optional) input validation rule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"path": "SpaResources.createProposal.proposal.product.models[0].images[0].url"</w:t>
            </w:r>
            <w:r>
              <w:rPr>
                <w:rFonts w:ascii="Consolas" w:eastAsia="Consolas" w:hAnsi="Consolas" w:cs="Consolas"/>
              </w:rPr>
              <w:t>, // (optional) input valication invalid value path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"type": "validationError" // (optional) input validation error type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"invalidValue": "foo",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"message": "[40000011] Invalid ISO-8601 format" // (optional) detail err</w:t>
            </w:r>
            <w:r>
              <w:rPr>
                <w:rFonts w:ascii="Consolas" w:eastAsia="Consolas" w:hAnsi="Consolas" w:cs="Consolas"/>
              </w:rPr>
              <w:t>or message with pre-defined error code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"message": "Multiple bad parameters" // (optional) error message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2"/>
      </w:pPr>
      <w:bookmarkStart w:id="102" w:name="_z7zxxrnj2uxt" w:colFirst="0" w:colLast="0"/>
      <w:bookmarkEnd w:id="102"/>
      <w:r>
        <w:lastRenderedPageBreak/>
        <w:t>Case 1: Invalid Input - Blocked by Regular Expression</w:t>
      </w:r>
    </w:p>
    <w:tbl>
      <w:tblPr>
        <w:tblStyle w:val="affffa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"type": "foo"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HTTP/1.1 400 Bad Request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"error":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"code": 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"detail":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"type": "validationError",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"invalidValue": "foo",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"message": "must match \"</w:t>
            </w:r>
            <w:r>
              <w:rPr>
                <w:rFonts w:ascii="Consolas" w:eastAsia="Consolas" w:hAnsi="Consolas" w:cs="Consolas"/>
              </w:rPr>
              <w:t>^(modifyCost|newCombinedListing|newAddition|newProduct|newListing|modifyImage|newListingByApi|batchUpdateShortDesc|batchUpdateFeatureTitle|updateCopy)$\"",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"messageTemplate": "{javax.validation.constraints.Pattern.message}",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"path": "SpaRes</w:t>
            </w:r>
            <w:r>
              <w:rPr>
                <w:rFonts w:ascii="Consolas" w:eastAsia="Consolas" w:hAnsi="Consolas" w:cs="Consolas"/>
              </w:rPr>
              <w:t>ources.createProposal.proposal.type"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"message": "constraint violation validate error"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2"/>
      </w:pPr>
      <w:bookmarkStart w:id="103" w:name="_cjg3mtgyejs5" w:colFirst="0" w:colLast="0"/>
      <w:bookmarkEnd w:id="103"/>
      <w:r>
        <w:t>Case 2: Single Mismatch Business Logic Error</w:t>
      </w:r>
    </w:p>
    <w:tbl>
      <w:tblPr>
        <w:tblStyle w:val="affffb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"product":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>"models":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>"images":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>"url": "https://bad_image_url"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>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>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HTTP/1.1 400 Bad Request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"error":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"code": 40000012,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"detail":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"invaliValue": "</w:t>
            </w:r>
            <w:r>
              <w:rPr>
                <w:rFonts w:ascii="Consolas" w:eastAsia="Consolas" w:hAnsi="Consolas" w:cs="Consolas"/>
                <w:color w:val="FF0000"/>
              </w:rPr>
              <w:t>proposal.product.models[0].images[0].url: https://bad_image_url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</w:t>
            </w:r>
            <w:r>
              <w:rPr>
                <w:rFonts w:ascii="Consolas" w:eastAsia="Consolas" w:hAnsi="Consolas" w:cs="Consolas"/>
              </w:rPr>
              <w:t>message": "Image could not be fetched"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"message": "Image could not be fetched"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2"/>
      </w:pPr>
      <w:bookmarkStart w:id="104" w:name="_y3o6tpnj73nl" w:colFirst="0" w:colLast="0"/>
      <w:bookmarkEnd w:id="104"/>
      <w:r>
        <w:lastRenderedPageBreak/>
        <w:t>Case 3: Multiple Mismatch Business Logic Errors</w:t>
      </w:r>
    </w:p>
    <w:tbl>
      <w:tblPr>
        <w:tblStyle w:val="affffc"/>
        <w:tblW w:w="11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52"/>
      </w:tblGrid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 /spa/v1/proposals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"expiredTs": "2019-02-31T00:00:00Z",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"product":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>"models":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>"images":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>"url": "https://bad_image_url"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</w:t>
            </w:r>
            <w:r>
              <w:rPr>
                <w:rFonts w:ascii="Consolas" w:eastAsia="Consolas" w:hAnsi="Consolas" w:cs="Consolas"/>
              </w:rPr>
              <w:tab/>
              <w:t>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ab/>
              <w:t>]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54E91" w:rsidRDefault="00C54E9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C54E91">
        <w:tc>
          <w:tcPr>
            <w:tcW w:w="119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HTTP/1.1 400 Bad Request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"error":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"code": 40000010,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"detail": [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"invaliValue": "proposal.expiredTs: 2019-02-31T00:00:00Z",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"message": "</w:t>
            </w:r>
            <w:r>
              <w:rPr>
                <w:rFonts w:ascii="Consolas" w:eastAsia="Consolas" w:hAnsi="Consolas" w:cs="Consolas"/>
                <w:color w:val="FF0000"/>
              </w:rPr>
              <w:t>[40000011]</w:t>
            </w:r>
            <w:r>
              <w:rPr>
                <w:rFonts w:ascii="Consolas" w:eastAsia="Consolas" w:hAnsi="Consolas" w:cs="Consolas"/>
              </w:rPr>
              <w:t xml:space="preserve"> Invalid ISO-8601 format"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{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"invaliValue": "proposal.product.models[0].images[0].url: https://bad_image_url",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"message": "</w:t>
            </w:r>
            <w:r>
              <w:rPr>
                <w:rFonts w:ascii="Consolas" w:eastAsia="Consolas" w:hAnsi="Consolas" w:cs="Consolas"/>
                <w:color w:val="FF0000"/>
              </w:rPr>
              <w:t>[40000012]</w:t>
            </w:r>
            <w:r>
              <w:rPr>
                <w:rFonts w:ascii="Consolas" w:eastAsia="Consolas" w:hAnsi="Consolas" w:cs="Consolas"/>
              </w:rPr>
              <w:t xml:space="preserve"> Image could not be fetched"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"message": "Mu</w:t>
            </w:r>
            <w:r>
              <w:rPr>
                <w:rFonts w:ascii="Consolas" w:eastAsia="Consolas" w:hAnsi="Consolas" w:cs="Consolas"/>
              </w:rPr>
              <w:t>ltiple bad parameters"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C54E91" w:rsidRDefault="009A3172">
      <w:pPr>
        <w:pStyle w:val="1"/>
      </w:pPr>
      <w:bookmarkStart w:id="105" w:name="_1dem8qbbna7s" w:colFirst="0" w:colLast="0"/>
      <w:bookmarkEnd w:id="105"/>
      <w:r>
        <w:rPr>
          <w:rFonts w:ascii="Arial Unicode MS" w:eastAsia="Arial Unicode MS" w:hAnsi="Arial Unicode MS" w:cs="Arial Unicode MS"/>
        </w:rPr>
        <w:t>欄位定義表</w:t>
      </w:r>
    </w:p>
    <w:p w:rsidR="00C54E91" w:rsidRDefault="009A3172">
      <w:pPr>
        <w:pStyle w:val="2"/>
        <w:rPr>
          <w:rFonts w:ascii="Consolas" w:eastAsia="Consolas" w:hAnsi="Consolas" w:cs="Consolas"/>
          <w:sz w:val="20"/>
          <w:szCs w:val="20"/>
        </w:rPr>
      </w:pPr>
      <w:bookmarkStart w:id="106" w:name="xv5l0cpssh3j" w:colFirst="0" w:colLast="0"/>
      <w:bookmarkStart w:id="107" w:name="_dtihiaw3ruxj" w:colFirst="0" w:colLast="0"/>
      <w:bookmarkEnd w:id="106"/>
      <w:bookmarkEnd w:id="107"/>
      <w:r>
        <w:rPr>
          <w:rFonts w:ascii="Arial Unicode MS" w:eastAsia="Arial Unicode MS" w:hAnsi="Arial Unicode MS" w:cs="Arial Unicode MS"/>
        </w:rPr>
        <w:t xml:space="preserve">ShipType </w:t>
      </w:r>
      <w:r>
        <w:rPr>
          <w:rFonts w:ascii="Arial Unicode MS" w:eastAsia="Arial Unicode MS" w:hAnsi="Arial Unicode MS" w:cs="Arial Unicode MS"/>
        </w:rPr>
        <w:t>配送方式</w:t>
      </w:r>
    </w:p>
    <w:tbl>
      <w:tblPr>
        <w:tblStyle w:val="affffd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3421"/>
        <w:gridCol w:w="4354"/>
      </w:tblGrid>
      <w:tr w:rsidR="00C54E91">
        <w:tc>
          <w:tcPr>
            <w:tcW w:w="7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ID</w:t>
            </w:r>
          </w:p>
        </w:tc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Name</w:t>
            </w:r>
          </w:p>
        </w:tc>
        <w:tc>
          <w:tcPr>
            <w:tcW w:w="21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中文名稱</w:t>
            </w:r>
          </w:p>
        </w:tc>
      </w:tr>
      <w:tr w:rsidR="00C54E91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Home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轉單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自出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</w:tc>
      </w:tr>
      <w:tr w:rsidR="00C54E91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61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Express24HR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快速到貨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進倉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</w:tc>
      </w:tr>
      <w:tr w:rsidR="00C54E91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ESD</w:t>
            </w:r>
          </w:p>
        </w:tc>
      </w:tr>
      <w:tr w:rsidR="00C54E91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EDelivery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電子禮券</w:t>
            </w:r>
          </w:p>
        </w:tc>
      </w:tr>
      <w:tr w:rsidR="00C54E91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HomeStore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91" w:rsidRDefault="009A317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直店配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宅配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超取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</w:tc>
      </w:tr>
    </w:tbl>
    <w:p w:rsidR="00C54E91" w:rsidRDefault="009A3172">
      <w:pPr>
        <w:pStyle w:val="1"/>
      </w:pPr>
      <w:bookmarkStart w:id="108" w:name="_7jrz8r1i3rx2" w:colFirst="0" w:colLast="0"/>
      <w:bookmarkEnd w:id="108"/>
      <w:r>
        <w:rPr>
          <w:rFonts w:ascii="Arial Unicode MS" w:eastAsia="Arial Unicode MS" w:hAnsi="Arial Unicode MS" w:cs="Arial Unicode MS"/>
        </w:rPr>
        <w:t>附件</w:t>
      </w:r>
    </w:p>
    <w:p w:rsidR="00C54E91" w:rsidRDefault="009A3172">
      <w:pPr>
        <w:pStyle w:val="2"/>
      </w:pPr>
      <w:bookmarkStart w:id="109" w:name="o3y6f1gf452r" w:colFirst="0" w:colLast="0"/>
      <w:bookmarkStart w:id="110" w:name="_rpz5esmnotu4" w:colFirst="0" w:colLast="0"/>
      <w:bookmarkEnd w:id="109"/>
      <w:bookmarkEnd w:id="110"/>
      <w:r>
        <w:rPr>
          <w:rFonts w:ascii="Arial Unicode MS" w:eastAsia="Arial Unicode MS" w:hAnsi="Arial Unicode MS" w:cs="Arial Unicode MS"/>
        </w:rPr>
        <w:t>商品詳情</w:t>
      </w:r>
      <w:r>
        <w:rPr>
          <w:rFonts w:ascii="Arial Unicode MS" w:eastAsia="Arial Unicode MS" w:hAnsi="Arial Unicode MS" w:cs="Arial Unicode MS"/>
        </w:rPr>
        <w:t xml:space="preserve"> HTML </w:t>
      </w:r>
      <w:r>
        <w:rPr>
          <w:rFonts w:ascii="Arial Unicode MS" w:eastAsia="Arial Unicode MS" w:hAnsi="Arial Unicode MS" w:cs="Arial Unicode MS"/>
        </w:rPr>
        <w:t>規則</w:t>
      </w:r>
    </w:p>
    <w:p w:rsidR="00C54E91" w:rsidRDefault="009A3172">
      <w:pPr>
        <w:widowControl w:val="0"/>
        <w:numPr>
          <w:ilvl w:val="0"/>
          <w:numId w:val="28"/>
        </w:numPr>
        <w:spacing w:line="240" w:lineRule="auto"/>
      </w:pPr>
      <w:hyperlink r:id="rId39">
        <w:r>
          <w:rPr>
            <w:color w:val="1155CC"/>
            <w:u w:val="single"/>
          </w:rPr>
          <w:t xml:space="preserve">iframe URL </w:t>
        </w:r>
        <w:r>
          <w:rPr>
            <w:color w:val="1155CC"/>
            <w:u w:val="single"/>
          </w:rPr>
          <w:t>只允許</w:t>
        </w:r>
        <w:r>
          <w:rPr>
            <w:color w:val="1155CC"/>
            <w:u w:val="single"/>
          </w:rPr>
          <w:t xml:space="preserve"> Youtube</w:t>
        </w:r>
      </w:hyperlink>
    </w:p>
    <w:p w:rsidR="00C54E91" w:rsidRDefault="009A3172">
      <w:pPr>
        <w:widowControl w:val="0"/>
        <w:numPr>
          <w:ilvl w:val="0"/>
          <w:numId w:val="28"/>
        </w:numPr>
        <w:spacing w:line="240" w:lineRule="auto"/>
      </w:pPr>
      <w:hyperlink r:id="rId40">
        <w:r>
          <w:rPr>
            <w:color w:val="1155CC"/>
            <w:u w:val="single"/>
          </w:rPr>
          <w:t xml:space="preserve">image URL </w:t>
        </w:r>
        <w:r>
          <w:rPr>
            <w:color w:val="1155CC"/>
            <w:u w:val="single"/>
          </w:rPr>
          <w:t>只允許</w:t>
        </w:r>
        <w:r>
          <w:rPr>
            <w:color w:val="1155CC"/>
            <w:u w:val="single"/>
          </w:rPr>
          <w:t xml:space="preserve"> yimg.com</w:t>
        </w:r>
      </w:hyperlink>
    </w:p>
    <w:p w:rsidR="00C54E91" w:rsidRDefault="009A3172">
      <w:pPr>
        <w:widowControl w:val="0"/>
        <w:numPr>
          <w:ilvl w:val="0"/>
          <w:numId w:val="28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image </w:t>
      </w:r>
      <w:r>
        <w:rPr>
          <w:rFonts w:ascii="Arial Unicode MS" w:eastAsia="Arial Unicode MS" w:hAnsi="Arial Unicode MS" w:cs="Arial Unicode MS"/>
        </w:rPr>
        <w:t>不會再進行縮圖</w:t>
      </w:r>
    </w:p>
    <w:p w:rsidR="00C54E91" w:rsidRDefault="009A3172">
      <w:pPr>
        <w:widowControl w:val="0"/>
        <w:numPr>
          <w:ilvl w:val="0"/>
          <w:numId w:val="28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proposal.reviewStatus </w:t>
      </w:r>
      <w:r>
        <w:rPr>
          <w:rFonts w:ascii="Arial Unicode MS" w:eastAsia="Arial Unicode MS" w:hAnsi="Arial Unicode MS" w:cs="Arial Unicode MS"/>
        </w:rPr>
        <w:t>非</w:t>
      </w:r>
      <w:r>
        <w:rPr>
          <w:rFonts w:ascii="Arial Unicode MS" w:eastAsia="Arial Unicode MS" w:hAnsi="Arial Unicode MS" w:cs="Arial Unicode MS"/>
        </w:rPr>
        <w:t xml:space="preserve"> composing </w:t>
      </w:r>
      <w:r>
        <w:rPr>
          <w:rFonts w:ascii="Arial Unicode MS" w:eastAsia="Arial Unicode MS" w:hAnsi="Arial Unicode MS" w:cs="Arial Unicode MS"/>
        </w:rPr>
        <w:t>時，為必填</w:t>
      </w:r>
    </w:p>
    <w:p w:rsidR="00C54E91" w:rsidRDefault="009A3172">
      <w:pPr>
        <w:pStyle w:val="2"/>
        <w:widowControl w:val="0"/>
        <w:spacing w:line="240" w:lineRule="auto"/>
      </w:pPr>
      <w:bookmarkStart w:id="111" w:name="k7qvb0wc8nun" w:colFirst="0" w:colLast="0"/>
      <w:bookmarkStart w:id="112" w:name="_5oh0v7mwpuae" w:colFirst="0" w:colLast="0"/>
      <w:bookmarkEnd w:id="111"/>
      <w:bookmarkEnd w:id="112"/>
      <w:r>
        <w:rPr>
          <w:rFonts w:ascii="Arial Unicode MS" w:eastAsia="Arial Unicode MS" w:hAnsi="Arial Unicode MS" w:cs="Arial Unicode MS"/>
        </w:rPr>
        <w:lastRenderedPageBreak/>
        <w:t>賣場提案流程</w:t>
      </w:r>
    </w:p>
    <w:p w:rsidR="00C54E91" w:rsidRDefault="009A3172">
      <w:pPr>
        <w:widowControl w:val="0"/>
        <w:spacing w:line="240" w:lineRule="auto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7589520" cy="1261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261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91" w:rsidRDefault="009A3172">
      <w:pPr>
        <w:jc w:val="center"/>
      </w:pPr>
      <w:r>
        <w:lastRenderedPageBreak/>
        <w:t xml:space="preserve">[Source: </w:t>
      </w:r>
      <w:hyperlink r:id="rId42">
        <w:r>
          <w:rPr>
            <w:color w:val="1155CC"/>
            <w:u w:val="single"/>
          </w:rPr>
          <w:t>https://tinyurl.com/y4v3n9nc</w:t>
        </w:r>
      </w:hyperlink>
      <w:r>
        <w:t>]</w:t>
      </w:r>
    </w:p>
    <w:p w:rsidR="00C54E91" w:rsidRDefault="009A3172">
      <w:pPr>
        <w:pStyle w:val="1"/>
      </w:pPr>
      <w:bookmarkStart w:id="113" w:name="_y64ddqs167gn" w:colFirst="0" w:colLast="0"/>
      <w:bookmarkEnd w:id="113"/>
      <w:r>
        <w:rPr>
          <w:rFonts w:ascii="Arial Unicode MS" w:eastAsia="Arial Unicode MS" w:hAnsi="Arial Unicode MS" w:cs="Arial Unicode MS"/>
        </w:rPr>
        <w:t>備註</w:t>
      </w:r>
    </w:p>
    <w:p w:rsidR="00C54E91" w:rsidRDefault="009A3172">
      <w:pPr>
        <w:numPr>
          <w:ilvl w:val="0"/>
          <w:numId w:val="2"/>
        </w:numPr>
      </w:pPr>
      <w:hyperlink w:anchor="aewa44bjmyp">
        <w:r>
          <w:rPr>
            <w:color w:val="1155CC"/>
            <w:u w:val="single"/>
          </w:rPr>
          <w:t>審核</w:t>
        </w:r>
      </w:hyperlink>
      <w:bookmarkStart w:id="114" w:name="k2yvldtprocr" w:colFirst="0" w:colLast="0"/>
      <w:bookmarkEnd w:id="114"/>
      <w:r>
        <w:fldChar w:fldCharType="begin"/>
      </w:r>
      <w:r>
        <w:instrText xml:space="preserve"> HYPERLINK \l "aewa44bjmyp" \h </w:instrText>
      </w:r>
      <w:r>
        <w:fldChar w:fldCharType="separate"/>
      </w:r>
      <w:r>
        <w:rPr>
          <w:color w:val="1155CC"/>
          <w:u w:val="single"/>
        </w:rPr>
        <w:t>狀態</w:t>
      </w:r>
      <w:r>
        <w:rPr>
          <w:color w:val="1155CC"/>
          <w:u w:val="single"/>
        </w:rPr>
        <w:fldChar w:fldCharType="end"/>
      </w:r>
      <w:r>
        <w:rPr>
          <w:rFonts w:ascii="Arial Unicode MS" w:eastAsia="Arial Unicode MS" w:hAnsi="Arial Unicode MS" w:cs="Arial Unicode MS"/>
        </w:rPr>
        <w:t>為</w:t>
      </w:r>
      <w:r>
        <w:rPr>
          <w:rFonts w:ascii="Arial Unicode MS" w:eastAsia="Arial Unicode MS" w:hAnsi="Arial Unicode MS" w:cs="Arial Unicode MS"/>
        </w:rPr>
        <w:t xml:space="preserve"> composing </w:t>
      </w:r>
      <w:r>
        <w:rPr>
          <w:rFonts w:ascii="Arial Unicode MS" w:eastAsia="Arial Unicode MS" w:hAnsi="Arial Unicode MS" w:cs="Arial Unicode MS"/>
        </w:rPr>
        <w:t>時，該物件的各欄位皆可暫時留空，此處標註的</w:t>
      </w:r>
      <w:r>
        <w:rPr>
          <w:rFonts w:ascii="Arial Unicode MS" w:eastAsia="Arial Unicode MS" w:hAnsi="Arial Unicode MS" w:cs="Arial Unicode MS"/>
        </w:rPr>
        <w:t xml:space="preserve"> Required </w:t>
      </w:r>
      <w:r>
        <w:rPr>
          <w:rFonts w:ascii="Arial Unicode MS" w:eastAsia="Arial Unicode MS" w:hAnsi="Arial Unicode MS" w:cs="Arial Unicode MS"/>
        </w:rPr>
        <w:t>表示狀態改為</w:t>
      </w:r>
      <w:r>
        <w:rPr>
          <w:rFonts w:ascii="Arial Unicode MS" w:eastAsia="Arial Unicode MS" w:hAnsi="Arial Unicode MS" w:cs="Arial Unicode MS"/>
        </w:rPr>
        <w:t xml:space="preserve"> draft </w:t>
      </w:r>
      <w:r>
        <w:rPr>
          <w:rFonts w:ascii="Arial Unicode MS" w:eastAsia="Arial Unicode MS" w:hAnsi="Arial Unicode MS" w:cs="Arial Unicode MS"/>
        </w:rPr>
        <w:t>以上時之限制。另外部分欄位之間有需同時存在的相依性，請見</w:t>
      </w:r>
      <w:r>
        <w:rPr>
          <w:rFonts w:ascii="Arial Unicode MS" w:eastAsia="Arial Unicode MS" w:hAnsi="Arial Unicode MS" w:cs="Arial Unicode MS"/>
        </w:rPr>
        <w:t xml:space="preserve"> Note </w:t>
      </w:r>
      <w:r>
        <w:rPr>
          <w:rFonts w:ascii="Arial Unicode MS" w:eastAsia="Arial Unicode MS" w:hAnsi="Arial Unicode MS" w:cs="Arial Unicode MS"/>
        </w:rPr>
        <w:t>欄位說明。</w:t>
      </w:r>
    </w:p>
    <w:p w:rsidR="00C54E91" w:rsidRDefault="00C54E91"/>
    <w:p w:rsidR="00C54E91" w:rsidRDefault="009A3172">
      <w:pPr>
        <w:pStyle w:val="1"/>
      </w:pPr>
      <w:bookmarkStart w:id="115" w:name="_9g5292fomf69" w:colFirst="0" w:colLast="0"/>
      <w:bookmarkEnd w:id="115"/>
      <w:r>
        <w:t>Reference</w:t>
      </w:r>
    </w:p>
    <w:bookmarkStart w:id="116" w:name="oz205eg31pb5" w:colFirst="0" w:colLast="0"/>
    <w:bookmarkEnd w:id="116"/>
    <w:p w:rsidR="00C54E91" w:rsidRDefault="009A3172">
      <w:pPr>
        <w:numPr>
          <w:ilvl w:val="0"/>
          <w:numId w:val="24"/>
        </w:numPr>
      </w:pPr>
      <w:r>
        <w:fldChar w:fldCharType="begin"/>
      </w:r>
      <w:r>
        <w:instrText xml:space="preserve"> HYPERLINK "https://docs.aws.amazon.com/AmazonS3/latest/API/RESTObjectPUT.htm</w:instrText>
      </w:r>
      <w:r>
        <w:instrText xml:space="preserve">l" \h </w:instrText>
      </w:r>
      <w:r>
        <w:fldChar w:fldCharType="separate"/>
      </w:r>
      <w:r>
        <w:rPr>
          <w:color w:val="1155CC"/>
          <w:u w:val="single"/>
        </w:rPr>
        <w:t>AWS Documentation » Amazon Simple Storage Service (S3) » API Reference » Operations on Objects » PUT Object</w:t>
      </w:r>
      <w:r>
        <w:rPr>
          <w:color w:val="1155CC"/>
          <w:u w:val="single"/>
        </w:rPr>
        <w:fldChar w:fldCharType="end"/>
      </w:r>
    </w:p>
    <w:sectPr w:rsidR="00C54E91">
      <w:pgSz w:w="12240" w:h="15840"/>
      <w:pgMar w:top="144" w:right="144" w:bottom="144" w:left="14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Mat Chen" w:date="2019-04-30T02:35:00Z" w:initials="">
    <w:p w:rsidR="00C54E91" w:rsidRDefault="009A3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有</w:t>
      </w:r>
      <w:r>
        <w:rPr>
          <w:rFonts w:ascii="Arial Unicode MS" w:eastAsia="Arial Unicode MS" w:hAnsi="Arial Unicode MS" w:cs="Arial Unicode MS"/>
          <w:color w:val="000000"/>
        </w:rPr>
        <w:t xml:space="preserve">isVisible </w:t>
      </w:r>
      <w:r>
        <w:rPr>
          <w:rFonts w:ascii="Arial Unicode MS" w:eastAsia="Arial Unicode MS" w:hAnsi="Arial Unicode MS" w:cs="Arial Unicode MS"/>
          <w:color w:val="000000"/>
        </w:rPr>
        <w:t>可以在拿</w:t>
      </w:r>
      <w:r>
        <w:rPr>
          <w:rFonts w:ascii="Arial Unicode MS" w:eastAsia="Arial Unicode MS" w:hAnsi="Arial Unicode MS" w:cs="Arial Unicode MS"/>
          <w:color w:val="000000"/>
        </w:rPr>
        <w:t xml:space="preserve">category </w:t>
      </w:r>
      <w:r>
        <w:rPr>
          <w:rFonts w:ascii="Arial Unicode MS" w:eastAsia="Arial Unicode MS" w:hAnsi="Arial Unicode MS" w:cs="Arial Unicode MS"/>
          <w:color w:val="000000"/>
        </w:rPr>
        <w:t>時</w:t>
      </w:r>
      <w:r>
        <w:rPr>
          <w:rFonts w:ascii="Arial Unicode MS" w:eastAsia="Arial Unicode MS" w:hAnsi="Arial Unicode MS" w:cs="Arial Unicode MS"/>
          <w:color w:val="000000"/>
        </w:rPr>
        <w:t xml:space="preserve">filterout </w:t>
      </w:r>
      <w:r>
        <w:rPr>
          <w:rFonts w:ascii="Arial Unicode MS" w:eastAsia="Arial Unicode MS" w:hAnsi="Arial Unicode MS" w:cs="Arial Unicode MS"/>
          <w:color w:val="000000"/>
        </w:rPr>
        <w:t>嗎</w:t>
      </w:r>
      <w:r>
        <w:rPr>
          <w:rFonts w:ascii="Arial Unicode MS" w:eastAsia="Arial Unicode MS" w:hAnsi="Arial Unicode MS" w:cs="Arial Unicode MS"/>
          <w:color w:val="000000"/>
        </w:rPr>
        <w:t>?</w:t>
      </w:r>
    </w:p>
  </w:comment>
  <w:comment w:id="30" w:author="Eric Kao" w:date="2019-05-15T06:40:00Z" w:initials="">
    <w:p w:rsidR="00C54E91" w:rsidRDefault="009A31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目前還沒有，有需求可以跟</w:t>
      </w:r>
      <w:r>
        <w:rPr>
          <w:rFonts w:ascii="Arial Unicode MS" w:eastAsia="Arial Unicode MS" w:hAnsi="Arial Unicode MS" w:cs="Arial Unicode MS"/>
          <w:color w:val="000000"/>
        </w:rPr>
        <w:t xml:space="preserve"> PO </w:t>
      </w:r>
      <w:r>
        <w:rPr>
          <w:rFonts w:ascii="Arial Unicode MS" w:eastAsia="Arial Unicode MS" w:hAnsi="Arial Unicode MS" w:cs="Arial Unicode MS"/>
          <w:color w:val="000000"/>
        </w:rPr>
        <w:t>提出哦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7F8"/>
    <w:multiLevelType w:val="multilevel"/>
    <w:tmpl w:val="37EE0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CF39A0"/>
    <w:multiLevelType w:val="multilevel"/>
    <w:tmpl w:val="C1A09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5764E7"/>
    <w:multiLevelType w:val="multilevel"/>
    <w:tmpl w:val="9DBCA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D52C06"/>
    <w:multiLevelType w:val="multilevel"/>
    <w:tmpl w:val="3AC28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BC23E4F"/>
    <w:multiLevelType w:val="multilevel"/>
    <w:tmpl w:val="5A68D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3B4C55"/>
    <w:multiLevelType w:val="multilevel"/>
    <w:tmpl w:val="5F466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61F6850"/>
    <w:multiLevelType w:val="multilevel"/>
    <w:tmpl w:val="46C2C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117B41"/>
    <w:multiLevelType w:val="multilevel"/>
    <w:tmpl w:val="71485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C522EFB"/>
    <w:multiLevelType w:val="multilevel"/>
    <w:tmpl w:val="22904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D5D21AD"/>
    <w:multiLevelType w:val="multilevel"/>
    <w:tmpl w:val="66705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DE177AA"/>
    <w:multiLevelType w:val="multilevel"/>
    <w:tmpl w:val="0510A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00E6B62"/>
    <w:multiLevelType w:val="multilevel"/>
    <w:tmpl w:val="DE309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2170B12"/>
    <w:multiLevelType w:val="multilevel"/>
    <w:tmpl w:val="A264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90850A1"/>
    <w:multiLevelType w:val="multilevel"/>
    <w:tmpl w:val="E9F27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C1A2367"/>
    <w:multiLevelType w:val="multilevel"/>
    <w:tmpl w:val="A984A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CBB3B1D"/>
    <w:multiLevelType w:val="multilevel"/>
    <w:tmpl w:val="03728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D2E7712"/>
    <w:multiLevelType w:val="multilevel"/>
    <w:tmpl w:val="7CF43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1984EF2"/>
    <w:multiLevelType w:val="multilevel"/>
    <w:tmpl w:val="AF3C1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2D13606"/>
    <w:multiLevelType w:val="multilevel"/>
    <w:tmpl w:val="8862A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3003D08"/>
    <w:multiLevelType w:val="multilevel"/>
    <w:tmpl w:val="590EC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45C639E"/>
    <w:multiLevelType w:val="multilevel"/>
    <w:tmpl w:val="DA0A3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48C1259"/>
    <w:multiLevelType w:val="multilevel"/>
    <w:tmpl w:val="360A9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4D75093"/>
    <w:multiLevelType w:val="multilevel"/>
    <w:tmpl w:val="D0F6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6784CFA"/>
    <w:multiLevelType w:val="multilevel"/>
    <w:tmpl w:val="C9262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7212AC1"/>
    <w:multiLevelType w:val="multilevel"/>
    <w:tmpl w:val="CE8EC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384B66C1"/>
    <w:multiLevelType w:val="multilevel"/>
    <w:tmpl w:val="7B26DF52"/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3F3F112F"/>
    <w:multiLevelType w:val="multilevel"/>
    <w:tmpl w:val="F740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5660BA1"/>
    <w:multiLevelType w:val="multilevel"/>
    <w:tmpl w:val="99A25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76243F3"/>
    <w:multiLevelType w:val="multilevel"/>
    <w:tmpl w:val="100AB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87B54E8"/>
    <w:multiLevelType w:val="multilevel"/>
    <w:tmpl w:val="02F00F30"/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499B1193"/>
    <w:multiLevelType w:val="multilevel"/>
    <w:tmpl w:val="EB9A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BA258D9"/>
    <w:multiLevelType w:val="multilevel"/>
    <w:tmpl w:val="80804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DDB213F"/>
    <w:multiLevelType w:val="multilevel"/>
    <w:tmpl w:val="5ADC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4FA828F4"/>
    <w:multiLevelType w:val="multilevel"/>
    <w:tmpl w:val="9DF67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4FAE7B4E"/>
    <w:multiLevelType w:val="multilevel"/>
    <w:tmpl w:val="4FB2F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13D608C"/>
    <w:multiLevelType w:val="multilevel"/>
    <w:tmpl w:val="6AFE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20559F9"/>
    <w:multiLevelType w:val="multilevel"/>
    <w:tmpl w:val="F4E21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39A7BBB"/>
    <w:multiLevelType w:val="multilevel"/>
    <w:tmpl w:val="230E1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54C14A12"/>
    <w:multiLevelType w:val="multilevel"/>
    <w:tmpl w:val="9DC06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558506B8"/>
    <w:multiLevelType w:val="multilevel"/>
    <w:tmpl w:val="EB86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56693643"/>
    <w:multiLevelType w:val="multilevel"/>
    <w:tmpl w:val="ABCC4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58917C26"/>
    <w:multiLevelType w:val="multilevel"/>
    <w:tmpl w:val="074C2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59025A4C"/>
    <w:multiLevelType w:val="multilevel"/>
    <w:tmpl w:val="D7A8D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59B36ED2"/>
    <w:multiLevelType w:val="multilevel"/>
    <w:tmpl w:val="6D8E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5F31339C"/>
    <w:multiLevelType w:val="multilevel"/>
    <w:tmpl w:val="55E81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2A63EA7"/>
    <w:multiLevelType w:val="multilevel"/>
    <w:tmpl w:val="B4247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63DA7DB6"/>
    <w:multiLevelType w:val="multilevel"/>
    <w:tmpl w:val="19703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6C90117D"/>
    <w:multiLevelType w:val="multilevel"/>
    <w:tmpl w:val="51D02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6C9D1B06"/>
    <w:multiLevelType w:val="multilevel"/>
    <w:tmpl w:val="F9AE1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6CCD42E1"/>
    <w:multiLevelType w:val="multilevel"/>
    <w:tmpl w:val="FFF29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6D3B3434"/>
    <w:multiLevelType w:val="multilevel"/>
    <w:tmpl w:val="F32C7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01C22E2"/>
    <w:multiLevelType w:val="multilevel"/>
    <w:tmpl w:val="D98ED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1D71DC5"/>
    <w:multiLevelType w:val="multilevel"/>
    <w:tmpl w:val="65FC0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1FF121C"/>
    <w:multiLevelType w:val="multilevel"/>
    <w:tmpl w:val="F77AC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nsid w:val="72754FEC"/>
    <w:multiLevelType w:val="multilevel"/>
    <w:tmpl w:val="CD12D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763B0D38"/>
    <w:multiLevelType w:val="multilevel"/>
    <w:tmpl w:val="AEFA2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nsid w:val="78925C48"/>
    <w:multiLevelType w:val="multilevel"/>
    <w:tmpl w:val="DB865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nsid w:val="792A2004"/>
    <w:multiLevelType w:val="multilevel"/>
    <w:tmpl w:val="BEBEF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9"/>
  </w:num>
  <w:num w:numId="3">
    <w:abstractNumId w:val="5"/>
  </w:num>
  <w:num w:numId="4">
    <w:abstractNumId w:val="3"/>
  </w:num>
  <w:num w:numId="5">
    <w:abstractNumId w:val="49"/>
  </w:num>
  <w:num w:numId="6">
    <w:abstractNumId w:val="24"/>
  </w:num>
  <w:num w:numId="7">
    <w:abstractNumId w:val="21"/>
  </w:num>
  <w:num w:numId="8">
    <w:abstractNumId w:val="43"/>
  </w:num>
  <w:num w:numId="9">
    <w:abstractNumId w:val="51"/>
  </w:num>
  <w:num w:numId="10">
    <w:abstractNumId w:val="10"/>
  </w:num>
  <w:num w:numId="11">
    <w:abstractNumId w:val="14"/>
  </w:num>
  <w:num w:numId="12">
    <w:abstractNumId w:val="50"/>
  </w:num>
  <w:num w:numId="13">
    <w:abstractNumId w:val="2"/>
  </w:num>
  <w:num w:numId="14">
    <w:abstractNumId w:val="27"/>
  </w:num>
  <w:num w:numId="15">
    <w:abstractNumId w:val="30"/>
  </w:num>
  <w:num w:numId="16">
    <w:abstractNumId w:val="16"/>
  </w:num>
  <w:num w:numId="17">
    <w:abstractNumId w:val="22"/>
  </w:num>
  <w:num w:numId="18">
    <w:abstractNumId w:val="13"/>
  </w:num>
  <w:num w:numId="19">
    <w:abstractNumId w:val="0"/>
  </w:num>
  <w:num w:numId="20">
    <w:abstractNumId w:val="35"/>
  </w:num>
  <w:num w:numId="21">
    <w:abstractNumId w:val="20"/>
  </w:num>
  <w:num w:numId="22">
    <w:abstractNumId w:val="57"/>
  </w:num>
  <w:num w:numId="23">
    <w:abstractNumId w:val="37"/>
  </w:num>
  <w:num w:numId="24">
    <w:abstractNumId w:val="25"/>
  </w:num>
  <w:num w:numId="25">
    <w:abstractNumId w:val="56"/>
  </w:num>
  <w:num w:numId="26">
    <w:abstractNumId w:val="41"/>
  </w:num>
  <w:num w:numId="27">
    <w:abstractNumId w:val="28"/>
  </w:num>
  <w:num w:numId="28">
    <w:abstractNumId w:val="40"/>
  </w:num>
  <w:num w:numId="29">
    <w:abstractNumId w:val="38"/>
  </w:num>
  <w:num w:numId="30">
    <w:abstractNumId w:val="47"/>
  </w:num>
  <w:num w:numId="31">
    <w:abstractNumId w:val="53"/>
  </w:num>
  <w:num w:numId="32">
    <w:abstractNumId w:val="1"/>
  </w:num>
  <w:num w:numId="33">
    <w:abstractNumId w:val="39"/>
  </w:num>
  <w:num w:numId="34">
    <w:abstractNumId w:val="8"/>
  </w:num>
  <w:num w:numId="35">
    <w:abstractNumId w:val="6"/>
  </w:num>
  <w:num w:numId="36">
    <w:abstractNumId w:val="31"/>
  </w:num>
  <w:num w:numId="37">
    <w:abstractNumId w:val="7"/>
  </w:num>
  <w:num w:numId="38">
    <w:abstractNumId w:val="46"/>
  </w:num>
  <w:num w:numId="39">
    <w:abstractNumId w:val="54"/>
  </w:num>
  <w:num w:numId="40">
    <w:abstractNumId w:val="44"/>
  </w:num>
  <w:num w:numId="41">
    <w:abstractNumId w:val="42"/>
  </w:num>
  <w:num w:numId="42">
    <w:abstractNumId w:val="55"/>
  </w:num>
  <w:num w:numId="43">
    <w:abstractNumId w:val="34"/>
  </w:num>
  <w:num w:numId="44">
    <w:abstractNumId w:val="48"/>
  </w:num>
  <w:num w:numId="45">
    <w:abstractNumId w:val="19"/>
  </w:num>
  <w:num w:numId="46">
    <w:abstractNumId w:val="36"/>
  </w:num>
  <w:num w:numId="47">
    <w:abstractNumId w:val="11"/>
  </w:num>
  <w:num w:numId="48">
    <w:abstractNumId w:val="18"/>
  </w:num>
  <w:num w:numId="49">
    <w:abstractNumId w:val="12"/>
  </w:num>
  <w:num w:numId="50">
    <w:abstractNumId w:val="32"/>
  </w:num>
  <w:num w:numId="51">
    <w:abstractNumId w:val="23"/>
  </w:num>
  <w:num w:numId="52">
    <w:abstractNumId w:val="45"/>
  </w:num>
  <w:num w:numId="53">
    <w:abstractNumId w:val="15"/>
  </w:num>
  <w:num w:numId="54">
    <w:abstractNumId w:val="17"/>
  </w:num>
  <w:num w:numId="55">
    <w:abstractNumId w:val="26"/>
  </w:num>
  <w:num w:numId="56">
    <w:abstractNumId w:val="33"/>
  </w:num>
  <w:num w:numId="57">
    <w:abstractNumId w:val="9"/>
  </w:num>
  <w:num w:numId="58">
    <w:abstractNumId w:val="5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54E91"/>
    <w:rsid w:val="009A3172"/>
    <w:rsid w:val="00C5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e">
    <w:name w:val="annotation text"/>
    <w:basedOn w:val="a"/>
    <w:link w:val="afffff"/>
    <w:uiPriority w:val="99"/>
    <w:semiHidden/>
    <w:unhideWhenUsed/>
  </w:style>
  <w:style w:type="character" w:customStyle="1" w:styleId="afffff">
    <w:name w:val="註解文字 字元"/>
    <w:basedOn w:val="a0"/>
    <w:link w:val="affffe"/>
    <w:uiPriority w:val="99"/>
    <w:semiHidden/>
  </w:style>
  <w:style w:type="character" w:styleId="aff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ff1">
    <w:name w:val="Balloon Text"/>
    <w:basedOn w:val="a"/>
    <w:link w:val="afffff2"/>
    <w:uiPriority w:val="99"/>
    <w:semiHidden/>
    <w:unhideWhenUsed/>
    <w:rsid w:val="009A317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f2">
    <w:name w:val="註解方塊文字 字元"/>
    <w:basedOn w:val="a0"/>
    <w:link w:val="afffff1"/>
    <w:uiPriority w:val="99"/>
    <w:semiHidden/>
    <w:rsid w:val="009A31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e">
    <w:name w:val="annotation text"/>
    <w:basedOn w:val="a"/>
    <w:link w:val="afffff"/>
    <w:uiPriority w:val="99"/>
    <w:semiHidden/>
    <w:unhideWhenUsed/>
  </w:style>
  <w:style w:type="character" w:customStyle="1" w:styleId="afffff">
    <w:name w:val="註解文字 字元"/>
    <w:basedOn w:val="a0"/>
    <w:link w:val="affffe"/>
    <w:uiPriority w:val="99"/>
    <w:semiHidden/>
  </w:style>
  <w:style w:type="character" w:styleId="aff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ff1">
    <w:name w:val="Balloon Text"/>
    <w:basedOn w:val="a"/>
    <w:link w:val="afffff2"/>
    <w:uiPriority w:val="99"/>
    <w:semiHidden/>
    <w:unhideWhenUsed/>
    <w:rsid w:val="009A317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f2">
    <w:name w:val="註解方塊文字 字元"/>
    <w:basedOn w:val="a0"/>
    <w:link w:val="afffff1"/>
    <w:uiPriority w:val="99"/>
    <w:semiHidden/>
    <w:rsid w:val="009A31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m.monday.com.tw/ApprovalForm/Query/ApiKeyQuery.aspx" TargetMode="External"/><Relationship Id="rId13" Type="http://schemas.openxmlformats.org/officeDocument/2006/relationships/hyperlink" Target="https://docs.aws.amazon.com/mediaconvert/latest/ug/reference-codecs-containers-input.html" TargetMode="External"/><Relationship Id="rId18" Type="http://schemas.openxmlformats.org/officeDocument/2006/relationships/hyperlink" Target="https://tw.supplier.yahoo.com/api/spa/v1/struDataAttrClusters" TargetMode="External"/><Relationship Id="rId26" Type="http://schemas.openxmlformats.org/officeDocument/2006/relationships/hyperlink" Target="https://docs.google.com/document/d/1HqPLzfY9XbgnqlGpnhKe04kWoKE0KDUXd4xdNykDI2s/edit" TargetMode="External"/><Relationship Id="rId39" Type="http://schemas.openxmlformats.org/officeDocument/2006/relationships/hyperlink" Target="https://regex101.com/r/9R03b4/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google.com/document/d/1rajvZs_RbNA6w7ugDy9XjiD2nTc1L98UyziLL2-t5uw/edit" TargetMode="External"/><Relationship Id="rId34" Type="http://schemas.openxmlformats.org/officeDocument/2006/relationships/hyperlink" Target="https://docs.google.com/document/d/1YeCaOPA51Brzw5nVLEcSYewlqtEBPxuEZ40h9zQgZmU/edit" TargetMode="External"/><Relationship Id="rId42" Type="http://schemas.openxmlformats.org/officeDocument/2006/relationships/hyperlink" Target="https://tinyurl.com/y4v3n9nc" TargetMode="External"/><Relationship Id="rId7" Type="http://schemas.openxmlformats.org/officeDocument/2006/relationships/hyperlink" Target="https://scm.monday.com.tw/ApprovalForm/Query/ApiKeyQuery.aspx" TargetMode="External"/><Relationship Id="rId12" Type="http://schemas.openxmlformats.org/officeDocument/2006/relationships/hyperlink" Target="https://en.wikipedia.org/wiki/ISO_8601" TargetMode="External"/><Relationship Id="rId17" Type="http://schemas.openxmlformats.org/officeDocument/2006/relationships/hyperlink" Target="https://tw.supplier.yahoo.com/api/spa/v1/categories" TargetMode="External"/><Relationship Id="rId25" Type="http://schemas.openxmlformats.org/officeDocument/2006/relationships/hyperlink" Target="https://docs.google.com/document/d/1lpaxTgZsCequXiyj7GO0XcWXyzDe6yAFfmNQiUbT7tI/edit" TargetMode="External"/><Relationship Id="rId33" Type="http://schemas.openxmlformats.org/officeDocument/2006/relationships/hyperlink" Target="https://docs.google.com/document/d/1yKZHkZa4QvgKYUxOWlWM30JBIXYOLwPVQcHLJ3FG7sk/edit" TargetMode="External"/><Relationship Id="rId38" Type="http://schemas.openxmlformats.org/officeDocument/2006/relationships/hyperlink" Target="https://tw.buy.yahoo.com/api/fileUploader/v1/fileOb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.supplier.yahoo.com/api/spa/v1/serviceDesks" TargetMode="External"/><Relationship Id="rId20" Type="http://schemas.openxmlformats.org/officeDocument/2006/relationships/hyperlink" Target="https://tw.supplier.yahoo.com/api/spa/v1/proposals" TargetMode="External"/><Relationship Id="rId29" Type="http://schemas.openxmlformats.org/officeDocument/2006/relationships/hyperlink" Target="https://docs.google.com/document/d/1EhX2ekywSBG16FCGE4meyPE1jDv4Z8ksIJMBMJlMz84/edit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scm.monday.com.tw/ApprovalForm/Apply/ApiApplication.aspx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docs.google.com/document/d/1Xw3Rf_LirWAizvjJU9QV44Nye206AEwKTpyzj70iDEY/edit" TargetMode="External"/><Relationship Id="rId32" Type="http://schemas.openxmlformats.org/officeDocument/2006/relationships/hyperlink" Target="https://docs.google.com/document/d/1Zuw1Ps0Xh5DhiY97cP_x1QzRjgJezppIIqzkJnWvIj8/edit" TargetMode="External"/><Relationship Id="rId37" Type="http://schemas.openxmlformats.org/officeDocument/2006/relationships/hyperlink" Target="https://aws.amazon.com/getting-started/tools-sdks/" TargetMode="External"/><Relationship Id="rId40" Type="http://schemas.openxmlformats.org/officeDocument/2006/relationships/hyperlink" Target="https://regex101.com/r/UTWcbP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.supplier.yahoo.com/api/spa/v1/user" TargetMode="External"/><Relationship Id="rId23" Type="http://schemas.openxmlformats.org/officeDocument/2006/relationships/hyperlink" Target="https://docs.google.com/document/d/1-ROog-SSxvCIKkWRfcjadtFmP_gnL4PkqbR7TfvR5Cg/edit" TargetMode="External"/><Relationship Id="rId28" Type="http://schemas.openxmlformats.org/officeDocument/2006/relationships/hyperlink" Target="https://docs.google.com/document/d/1eekPRUkLJe6bROHcAF0WqsWAB0ETEwiMfZ48Oah03w0/edit" TargetMode="External"/><Relationship Id="rId36" Type="http://schemas.openxmlformats.org/officeDocument/2006/relationships/hyperlink" Target="https://tw.buy.yahoo.com/api/fileUploader/v1/credentials" TargetMode="External"/><Relationship Id="rId10" Type="http://schemas.openxmlformats.org/officeDocument/2006/relationships/hyperlink" Target="https://tw.supplier.yahoo.com:443/api/spa/v1/signIn" TargetMode="External"/><Relationship Id="rId19" Type="http://schemas.openxmlformats.org/officeDocument/2006/relationships/hyperlink" Target="https://tw.supplier.yahoo.com/api/spa/v1/proposals/" TargetMode="External"/><Relationship Id="rId31" Type="http://schemas.openxmlformats.org/officeDocument/2006/relationships/hyperlink" Target="https://tw.supplier.yahoo.com/api/spa/v1/listing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m.monday.com.tw/ApprovalForm/Query/ApiKeyQuery.aspx" TargetMode="External"/><Relationship Id="rId14" Type="http://schemas.openxmlformats.org/officeDocument/2006/relationships/hyperlink" Target="https://tw.supplier.yahoo.com/api/spa/v1/token" TargetMode="External"/><Relationship Id="rId22" Type="http://schemas.openxmlformats.org/officeDocument/2006/relationships/hyperlink" Target="https://tw.supplier.yahoo.com/api/spa/v1/proposals" TargetMode="External"/><Relationship Id="rId27" Type="http://schemas.openxmlformats.org/officeDocument/2006/relationships/hyperlink" Target="https://docs.google.com/document/d/13xU9qoNWb07MDTgyiFBmr-fTJqby0eMsK3oWmW0GPpI/edit" TargetMode="External"/><Relationship Id="rId30" Type="http://schemas.openxmlformats.org/officeDocument/2006/relationships/hyperlink" Target="https://docs.google.com/document/d/15rp85S6iSyUn106okz87ULoIt2AxQr51fS1P2PklLlo/edit" TargetMode="External"/><Relationship Id="rId35" Type="http://schemas.openxmlformats.org/officeDocument/2006/relationships/hyperlink" Target="https://docs.google.com/document/d/1Mf6_EXHUdLwAgbrJ8TTCUD58ms_-nKEcUdwVbdJ5pg8/edi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11970</Words>
  <Characters>68233</Characters>
  <Application>Microsoft Office Word</Application>
  <DocSecurity>0</DocSecurity>
  <Lines>568</Lines>
  <Paragraphs>160</Paragraphs>
  <ScaleCrop>false</ScaleCrop>
  <Company/>
  <LinksUpToDate>false</LinksUpToDate>
  <CharactersWithSpaces>80043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7916</dc:creator>
  <cp:lastModifiedBy>7916</cp:lastModifiedBy>
  <cp:revision>2</cp:revision>
  <dcterms:created xsi:type="dcterms:W3CDTF">2019-09-10T10:59:00Z</dcterms:created>
  <dcterms:modified xsi:type="dcterms:W3CDTF">2019-09-10T10:59:00Z</dcterms:modified>
</cp:coreProperties>
</file>